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20" w:type="dxa"/>
        <w:jc w:val="center"/>
        <w:tblLayout w:type="fixed"/>
        <w:tblLook w:val="04A0"/>
      </w:tblPr>
      <w:tblGrid>
        <w:gridCol w:w="3150"/>
        <w:gridCol w:w="5670"/>
      </w:tblGrid>
      <w:tr w:rsidR="001C045C" w:rsidRPr="007941C6" w:rsidTr="0099520B">
        <w:trPr>
          <w:jc w:val="center"/>
        </w:trPr>
        <w:tc>
          <w:tcPr>
            <w:tcW w:w="3150" w:type="dxa"/>
            <w:vMerge w:val="restart"/>
          </w:tcPr>
          <w:p w:rsidR="001C045C" w:rsidRPr="007941C6" w:rsidRDefault="001C045C" w:rsidP="0099520B">
            <w:pPr>
              <w:rPr>
                <w:rFonts w:cs="Arial"/>
                <w:sz w:val="28"/>
              </w:rPr>
            </w:pPr>
            <w:r w:rsidRPr="007941C6">
              <w:rPr>
                <w:noProof/>
                <w:lang w:val="ru-RU" w:eastAsia="ru-RU" w:bidi="ar-SA"/>
              </w:rPr>
              <w:drawing>
                <wp:inline distT="0" distB="0" distL="0" distR="0">
                  <wp:extent cx="1863090" cy="1859915"/>
                  <wp:effectExtent l="0" t="0" r="381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85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1C045C" w:rsidRPr="007941C6" w:rsidRDefault="001C045C" w:rsidP="0099520B">
            <w:pPr>
              <w:jc w:val="center"/>
              <w:rPr>
                <w:sz w:val="36"/>
                <w:szCs w:val="36"/>
              </w:rPr>
            </w:pPr>
            <w:r w:rsidRPr="007941C6">
              <w:rPr>
                <w:sz w:val="36"/>
                <w:szCs w:val="36"/>
              </w:rPr>
              <w:t>«File Converter» Project</w:t>
            </w:r>
          </w:p>
        </w:tc>
      </w:tr>
      <w:tr w:rsidR="001C045C" w:rsidRPr="007941C6" w:rsidTr="0099520B">
        <w:trPr>
          <w:jc w:val="center"/>
        </w:trPr>
        <w:tc>
          <w:tcPr>
            <w:tcW w:w="3150" w:type="dxa"/>
            <w:vMerge/>
          </w:tcPr>
          <w:p w:rsidR="001C045C" w:rsidRPr="007941C6" w:rsidRDefault="001C045C" w:rsidP="0099520B">
            <w:pPr>
              <w:rPr>
                <w:rFonts w:cs="Arial"/>
              </w:rPr>
            </w:pPr>
          </w:p>
        </w:tc>
        <w:tc>
          <w:tcPr>
            <w:tcW w:w="5670" w:type="dxa"/>
          </w:tcPr>
          <w:p w:rsidR="001C045C" w:rsidRPr="007941C6" w:rsidRDefault="001C045C" w:rsidP="0099520B">
            <w:pPr>
              <w:jc w:val="center"/>
              <w:rPr>
                <w:rFonts w:cs="Arial"/>
                <w:sz w:val="36"/>
              </w:rPr>
            </w:pPr>
          </w:p>
          <w:p w:rsidR="001C045C" w:rsidRPr="007941C6" w:rsidRDefault="001C045C" w:rsidP="0099520B">
            <w:pPr>
              <w:jc w:val="center"/>
              <w:rPr>
                <w:rFonts w:cs="Arial"/>
                <w:sz w:val="36"/>
              </w:rPr>
            </w:pPr>
            <w:r w:rsidRPr="007941C6">
              <w:rPr>
                <w:rFonts w:cs="Arial"/>
                <w:sz w:val="36"/>
              </w:rPr>
              <w:t>Requirements</w:t>
            </w:r>
          </w:p>
          <w:p w:rsidR="001C045C" w:rsidRPr="007941C6" w:rsidRDefault="001C045C" w:rsidP="0099520B">
            <w:pPr>
              <w:pStyle w:val="EPAmName"/>
              <w:rPr>
                <w:rFonts w:cs="Arial"/>
              </w:rPr>
            </w:pPr>
            <w:r w:rsidRPr="007941C6">
              <w:rPr>
                <w:rFonts w:cs="Arial"/>
              </w:rPr>
              <w:t>Project Documentation</w:t>
            </w:r>
          </w:p>
          <w:p w:rsidR="001C045C" w:rsidRPr="007941C6" w:rsidRDefault="001C045C" w:rsidP="0099520B">
            <w:pPr>
              <w:jc w:val="center"/>
              <w:rPr>
                <w:rFonts w:cs="Arial"/>
              </w:rPr>
            </w:pPr>
          </w:p>
        </w:tc>
      </w:tr>
      <w:tr w:rsidR="001C045C" w:rsidRPr="007941C6" w:rsidTr="0099520B">
        <w:trPr>
          <w:trHeight w:val="948"/>
          <w:jc w:val="center"/>
        </w:trPr>
        <w:tc>
          <w:tcPr>
            <w:tcW w:w="3150" w:type="dxa"/>
          </w:tcPr>
          <w:p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</w:p>
        </w:tc>
        <w:tc>
          <w:tcPr>
            <w:tcW w:w="5670" w:type="dxa"/>
          </w:tcPr>
          <w:p w:rsidR="001C045C" w:rsidRPr="007941C6" w:rsidRDefault="001C045C" w:rsidP="0099520B">
            <w:pPr>
              <w:pStyle w:val="TableText"/>
              <w:spacing w:before="120"/>
              <w:rPr>
                <w:rFonts w:cs="Arial"/>
              </w:rPr>
            </w:pPr>
          </w:p>
        </w:tc>
      </w:tr>
      <w:tr w:rsidR="001C045C" w:rsidRPr="007941C6" w:rsidTr="0099520B">
        <w:trPr>
          <w:jc w:val="center"/>
        </w:trPr>
        <w:tc>
          <w:tcPr>
            <w:tcW w:w="3150" w:type="dxa"/>
          </w:tcPr>
          <w:p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Background</w:t>
            </w:r>
          </w:p>
        </w:tc>
        <w:tc>
          <w:tcPr>
            <w:tcW w:w="5670" w:type="dxa"/>
          </w:tcPr>
          <w:p w:rsidR="001C045C" w:rsidRPr="007941C6" w:rsidRDefault="001C045C" w:rsidP="001C045C">
            <w:pPr>
              <w:pStyle w:val="TableTex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Full set of requirements specification.</w:t>
            </w:r>
          </w:p>
        </w:tc>
      </w:tr>
      <w:tr w:rsidR="001C045C" w:rsidRPr="007941C6" w:rsidTr="0099520B">
        <w:trPr>
          <w:jc w:val="center"/>
        </w:trPr>
        <w:tc>
          <w:tcPr>
            <w:tcW w:w="3150" w:type="dxa"/>
          </w:tcPr>
          <w:p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Purpose</w:t>
            </w:r>
          </w:p>
        </w:tc>
        <w:tc>
          <w:tcPr>
            <w:tcW w:w="5670" w:type="dxa"/>
          </w:tcPr>
          <w:p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To organize both development and testing process.</w:t>
            </w:r>
          </w:p>
        </w:tc>
      </w:tr>
      <w:tr w:rsidR="001C045C" w:rsidRPr="007941C6" w:rsidTr="0099520B">
        <w:trPr>
          <w:jc w:val="center"/>
        </w:trPr>
        <w:tc>
          <w:tcPr>
            <w:tcW w:w="3150" w:type="dxa"/>
          </w:tcPr>
          <w:p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Scope</w:t>
            </w:r>
          </w:p>
        </w:tc>
        <w:tc>
          <w:tcPr>
            <w:tcW w:w="5670" w:type="dxa"/>
          </w:tcPr>
          <w:p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Business requirements, user requirements, detailed specification, limitations.</w:t>
            </w:r>
          </w:p>
        </w:tc>
      </w:tr>
      <w:tr w:rsidR="001C045C" w:rsidRPr="007941C6" w:rsidTr="0099520B">
        <w:trPr>
          <w:jc w:val="center"/>
        </w:trPr>
        <w:tc>
          <w:tcPr>
            <w:tcW w:w="3150" w:type="dxa"/>
          </w:tcPr>
          <w:p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Audience</w:t>
            </w:r>
          </w:p>
        </w:tc>
        <w:tc>
          <w:tcPr>
            <w:tcW w:w="5670" w:type="dxa"/>
          </w:tcPr>
          <w:p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Management staff, project team.</w:t>
            </w:r>
          </w:p>
        </w:tc>
      </w:tr>
      <w:tr w:rsidR="001C045C" w:rsidRPr="007941C6" w:rsidTr="0099520B">
        <w:trPr>
          <w:jc w:val="center"/>
        </w:trPr>
        <w:tc>
          <w:tcPr>
            <w:tcW w:w="3150" w:type="dxa"/>
          </w:tcPr>
          <w:p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File</w:t>
            </w:r>
          </w:p>
        </w:tc>
        <w:tc>
          <w:tcPr>
            <w:tcW w:w="5670" w:type="dxa"/>
          </w:tcPr>
          <w:p w:rsidR="001C045C" w:rsidRPr="007941C6" w:rsidRDefault="001F166C" w:rsidP="0099520B">
            <w:pPr>
              <w:spacing w:before="0"/>
              <w:rPr>
                <w:rFonts w:cs="Arial"/>
              </w:rPr>
            </w:pPr>
            <w:fldSimple w:instr=" FILENAME  \* MERGEFORMAT ">
              <w:r w:rsidR="0099520B" w:rsidRPr="007941C6">
                <w:rPr>
                  <w:rFonts w:cs="Arial"/>
                </w:rPr>
                <w:t>03 06 - Requirements Sample.docx</w:t>
              </w:r>
            </w:fldSimple>
          </w:p>
        </w:tc>
      </w:tr>
      <w:tr w:rsidR="001C045C" w:rsidRPr="007941C6" w:rsidTr="0099520B">
        <w:trPr>
          <w:jc w:val="center"/>
        </w:trPr>
        <w:tc>
          <w:tcPr>
            <w:tcW w:w="8820" w:type="dxa"/>
            <w:gridSpan w:val="2"/>
          </w:tcPr>
          <w:p w:rsidR="001C045C" w:rsidRPr="007941C6" w:rsidRDefault="001C045C" w:rsidP="0099520B">
            <w:pPr>
              <w:rPr>
                <w:rFonts w:cs="Arial"/>
                <w:sz w:val="16"/>
              </w:rPr>
            </w:pPr>
          </w:p>
        </w:tc>
      </w:tr>
    </w:tbl>
    <w:p w:rsidR="002946DF" w:rsidRPr="007941C6" w:rsidRDefault="002946DF" w:rsidP="002946DF">
      <w:pPr>
        <w:rPr>
          <w:rFonts w:cs="Arial"/>
        </w:rPr>
      </w:pPr>
    </w:p>
    <w:p w:rsidR="001C045C" w:rsidRPr="007941C6" w:rsidRDefault="001C045C" w:rsidP="002946DF">
      <w:pPr>
        <w:rPr>
          <w:rFonts w:cs="Arial"/>
        </w:rPr>
      </w:pPr>
    </w:p>
    <w:p w:rsidR="001C045C" w:rsidRPr="007941C6" w:rsidRDefault="001C045C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1C045C" w:rsidP="002946DF">
      <w:pPr>
        <w:jc w:val="center"/>
        <w:rPr>
          <w:rFonts w:cs="Arial"/>
          <w:sz w:val="32"/>
          <w:szCs w:val="32"/>
        </w:rPr>
      </w:pPr>
      <w:r w:rsidRPr="007941C6">
        <w:rPr>
          <w:rFonts w:cs="Arial"/>
          <w:sz w:val="32"/>
          <w:szCs w:val="32"/>
        </w:rPr>
        <w:lastRenderedPageBreak/>
        <w:t>Contents</w:t>
      </w:r>
    </w:p>
    <w:p w:rsidR="002946DF" w:rsidRPr="007941C6" w:rsidRDefault="002946DF" w:rsidP="002946DF">
      <w:pPr>
        <w:rPr>
          <w:rFonts w:cs="Arial"/>
        </w:rPr>
      </w:pPr>
    </w:p>
    <w:p w:rsidR="0035052E" w:rsidRPr="007941C6" w:rsidRDefault="001F166C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sz w:val="24"/>
          <w:szCs w:val="24"/>
          <w:lang w:bidi="ar-SA"/>
        </w:rPr>
      </w:pPr>
      <w:r w:rsidRPr="007941C6">
        <w:rPr>
          <w:rFonts w:cs="Arial"/>
          <w:sz w:val="24"/>
          <w:szCs w:val="24"/>
        </w:rPr>
        <w:fldChar w:fldCharType="begin"/>
      </w:r>
      <w:r w:rsidR="00D4461B" w:rsidRPr="007941C6">
        <w:rPr>
          <w:rFonts w:cs="Arial"/>
          <w:sz w:val="24"/>
          <w:szCs w:val="24"/>
        </w:rPr>
        <w:instrText xml:space="preserve"> TOC \o "1-3" \h \z </w:instrText>
      </w:r>
      <w:r w:rsidRPr="007941C6">
        <w:rPr>
          <w:rFonts w:cs="Arial"/>
          <w:sz w:val="24"/>
          <w:szCs w:val="24"/>
        </w:rPr>
        <w:fldChar w:fldCharType="separate"/>
      </w:r>
      <w:hyperlink w:anchor="_Toc530682265" w:history="1">
        <w:r w:rsidR="0035052E" w:rsidRPr="007941C6">
          <w:rPr>
            <w:rStyle w:val="a5"/>
            <w:rFonts w:cs="Arial"/>
            <w:sz w:val="24"/>
            <w:szCs w:val="24"/>
          </w:rPr>
          <w:t>1.</w:t>
        </w:r>
        <w:r w:rsidR="0035052E" w:rsidRPr="007941C6">
          <w:rPr>
            <w:rFonts w:asciiTheme="minorHAnsi" w:eastAsiaTheme="minorEastAsia" w:hAnsiTheme="minorHAnsi" w:cstheme="minorBidi"/>
            <w:sz w:val="24"/>
            <w:szCs w:val="24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Project scope</w:t>
        </w:r>
        <w:r w:rsidR="0035052E" w:rsidRPr="007941C6">
          <w:rPr>
            <w:webHidden/>
            <w:sz w:val="24"/>
            <w:szCs w:val="24"/>
          </w:rPr>
          <w:tab/>
        </w:r>
        <w:r w:rsidRPr="007941C6">
          <w:rPr>
            <w:webHidden/>
            <w:sz w:val="24"/>
            <w:szCs w:val="24"/>
          </w:rPr>
          <w:fldChar w:fldCharType="begin"/>
        </w:r>
        <w:r w:rsidR="0035052E" w:rsidRPr="007941C6">
          <w:rPr>
            <w:webHidden/>
            <w:sz w:val="24"/>
            <w:szCs w:val="24"/>
          </w:rPr>
          <w:instrText xml:space="preserve"> PAGEREF _Toc530682265 \h </w:instrText>
        </w:r>
        <w:r w:rsidRPr="007941C6">
          <w:rPr>
            <w:webHidden/>
            <w:sz w:val="24"/>
            <w:szCs w:val="24"/>
          </w:rPr>
        </w:r>
        <w:r w:rsidRPr="007941C6">
          <w:rPr>
            <w:webHidden/>
            <w:sz w:val="24"/>
            <w:szCs w:val="24"/>
          </w:rPr>
          <w:fldChar w:fldCharType="separate"/>
        </w:r>
        <w:r w:rsidR="0035052E" w:rsidRPr="007941C6">
          <w:rPr>
            <w:webHidden/>
            <w:sz w:val="24"/>
            <w:szCs w:val="24"/>
          </w:rPr>
          <w:t>2</w:t>
        </w:r>
        <w:r w:rsidRPr="007941C6">
          <w:rPr>
            <w:webHidden/>
            <w:sz w:val="24"/>
            <w:szCs w:val="24"/>
          </w:rPr>
          <w:fldChar w:fldCharType="end"/>
        </w:r>
      </w:hyperlink>
    </w:p>
    <w:p w:rsidR="0035052E" w:rsidRPr="007941C6" w:rsidRDefault="001F166C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sz w:val="24"/>
          <w:szCs w:val="24"/>
          <w:lang w:bidi="ar-SA"/>
        </w:rPr>
      </w:pPr>
      <w:hyperlink w:anchor="_Toc530682266" w:history="1">
        <w:r w:rsidR="0035052E" w:rsidRPr="007941C6">
          <w:rPr>
            <w:rStyle w:val="a5"/>
            <w:rFonts w:cs="Arial"/>
            <w:sz w:val="24"/>
            <w:szCs w:val="24"/>
          </w:rPr>
          <w:t>2.</w:t>
        </w:r>
        <w:r w:rsidR="0035052E" w:rsidRPr="007941C6">
          <w:rPr>
            <w:rFonts w:asciiTheme="minorHAnsi" w:eastAsiaTheme="minorEastAsia" w:hAnsiTheme="minorHAnsi" w:cstheme="minorBidi"/>
            <w:sz w:val="24"/>
            <w:szCs w:val="24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Main goals</w:t>
        </w:r>
        <w:r w:rsidR="0035052E" w:rsidRPr="007941C6">
          <w:rPr>
            <w:webHidden/>
            <w:sz w:val="24"/>
            <w:szCs w:val="24"/>
          </w:rPr>
          <w:tab/>
        </w:r>
        <w:r w:rsidRPr="007941C6">
          <w:rPr>
            <w:webHidden/>
            <w:sz w:val="24"/>
            <w:szCs w:val="24"/>
          </w:rPr>
          <w:fldChar w:fldCharType="begin"/>
        </w:r>
        <w:r w:rsidR="0035052E" w:rsidRPr="007941C6">
          <w:rPr>
            <w:webHidden/>
            <w:sz w:val="24"/>
            <w:szCs w:val="24"/>
          </w:rPr>
          <w:instrText xml:space="preserve"> PAGEREF _Toc530682266 \h </w:instrText>
        </w:r>
        <w:r w:rsidRPr="007941C6">
          <w:rPr>
            <w:webHidden/>
            <w:sz w:val="24"/>
            <w:szCs w:val="24"/>
          </w:rPr>
        </w:r>
        <w:r w:rsidRPr="007941C6">
          <w:rPr>
            <w:webHidden/>
            <w:sz w:val="24"/>
            <w:szCs w:val="24"/>
          </w:rPr>
          <w:fldChar w:fldCharType="separate"/>
        </w:r>
        <w:r w:rsidR="0035052E" w:rsidRPr="007941C6">
          <w:rPr>
            <w:webHidden/>
            <w:sz w:val="24"/>
            <w:szCs w:val="24"/>
          </w:rPr>
          <w:t>3</w:t>
        </w:r>
        <w:r w:rsidRPr="007941C6">
          <w:rPr>
            <w:webHidden/>
            <w:sz w:val="24"/>
            <w:szCs w:val="24"/>
          </w:rPr>
          <w:fldChar w:fldCharType="end"/>
        </w:r>
      </w:hyperlink>
    </w:p>
    <w:p w:rsidR="0035052E" w:rsidRPr="007941C6" w:rsidRDefault="001F166C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sz w:val="24"/>
          <w:szCs w:val="24"/>
          <w:lang w:bidi="ar-SA"/>
        </w:rPr>
      </w:pPr>
      <w:hyperlink w:anchor="_Toc530682267" w:history="1">
        <w:r w:rsidR="0035052E" w:rsidRPr="007941C6">
          <w:rPr>
            <w:rStyle w:val="a5"/>
            <w:rFonts w:cs="Arial"/>
            <w:sz w:val="24"/>
            <w:szCs w:val="24"/>
          </w:rPr>
          <w:t>3.</w:t>
        </w:r>
        <w:r w:rsidR="0035052E" w:rsidRPr="007941C6">
          <w:rPr>
            <w:rFonts w:asciiTheme="minorHAnsi" w:eastAsiaTheme="minorEastAsia" w:hAnsiTheme="minorHAnsi" w:cstheme="minorBidi"/>
            <w:sz w:val="24"/>
            <w:szCs w:val="24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Criteria for main goals achievement</w:t>
        </w:r>
        <w:r w:rsidR="0035052E" w:rsidRPr="007941C6">
          <w:rPr>
            <w:webHidden/>
            <w:sz w:val="24"/>
            <w:szCs w:val="24"/>
          </w:rPr>
          <w:tab/>
        </w:r>
        <w:r w:rsidRPr="007941C6">
          <w:rPr>
            <w:webHidden/>
            <w:sz w:val="24"/>
            <w:szCs w:val="24"/>
          </w:rPr>
          <w:fldChar w:fldCharType="begin"/>
        </w:r>
        <w:r w:rsidR="0035052E" w:rsidRPr="007941C6">
          <w:rPr>
            <w:webHidden/>
            <w:sz w:val="24"/>
            <w:szCs w:val="24"/>
          </w:rPr>
          <w:instrText xml:space="preserve"> PAGEREF _Toc530682267 \h </w:instrText>
        </w:r>
        <w:r w:rsidRPr="007941C6">
          <w:rPr>
            <w:webHidden/>
            <w:sz w:val="24"/>
            <w:szCs w:val="24"/>
          </w:rPr>
        </w:r>
        <w:r w:rsidRPr="007941C6">
          <w:rPr>
            <w:webHidden/>
            <w:sz w:val="24"/>
            <w:szCs w:val="24"/>
          </w:rPr>
          <w:fldChar w:fldCharType="separate"/>
        </w:r>
        <w:r w:rsidR="0035052E" w:rsidRPr="007941C6">
          <w:rPr>
            <w:webHidden/>
            <w:sz w:val="24"/>
            <w:szCs w:val="24"/>
          </w:rPr>
          <w:t>3</w:t>
        </w:r>
        <w:r w:rsidRPr="007941C6">
          <w:rPr>
            <w:webHidden/>
            <w:sz w:val="24"/>
            <w:szCs w:val="24"/>
          </w:rPr>
          <w:fldChar w:fldCharType="end"/>
        </w:r>
      </w:hyperlink>
    </w:p>
    <w:p w:rsidR="0035052E" w:rsidRPr="007941C6" w:rsidRDefault="001F166C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sz w:val="24"/>
          <w:szCs w:val="24"/>
          <w:lang w:bidi="ar-SA"/>
        </w:rPr>
      </w:pPr>
      <w:hyperlink w:anchor="_Toc530682268" w:history="1">
        <w:r w:rsidR="0035052E" w:rsidRPr="007941C6">
          <w:rPr>
            <w:rStyle w:val="a5"/>
            <w:rFonts w:cs="Arial"/>
            <w:sz w:val="24"/>
            <w:szCs w:val="24"/>
          </w:rPr>
          <w:t>4.</w:t>
        </w:r>
        <w:r w:rsidR="0035052E" w:rsidRPr="007941C6">
          <w:rPr>
            <w:rFonts w:asciiTheme="minorHAnsi" w:eastAsiaTheme="minorEastAsia" w:hAnsiTheme="minorHAnsi" w:cstheme="minorBidi"/>
            <w:sz w:val="24"/>
            <w:szCs w:val="24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Risks</w:t>
        </w:r>
        <w:r w:rsidR="0035052E" w:rsidRPr="007941C6">
          <w:rPr>
            <w:webHidden/>
            <w:sz w:val="24"/>
            <w:szCs w:val="24"/>
          </w:rPr>
          <w:tab/>
        </w:r>
        <w:r w:rsidRPr="007941C6">
          <w:rPr>
            <w:webHidden/>
            <w:sz w:val="24"/>
            <w:szCs w:val="24"/>
          </w:rPr>
          <w:fldChar w:fldCharType="begin"/>
        </w:r>
        <w:r w:rsidR="0035052E" w:rsidRPr="007941C6">
          <w:rPr>
            <w:webHidden/>
            <w:sz w:val="24"/>
            <w:szCs w:val="24"/>
          </w:rPr>
          <w:instrText xml:space="preserve"> PAGEREF _Toc530682268 \h </w:instrText>
        </w:r>
        <w:r w:rsidRPr="007941C6">
          <w:rPr>
            <w:webHidden/>
            <w:sz w:val="24"/>
            <w:szCs w:val="24"/>
          </w:rPr>
        </w:r>
        <w:r w:rsidRPr="007941C6">
          <w:rPr>
            <w:webHidden/>
            <w:sz w:val="24"/>
            <w:szCs w:val="24"/>
          </w:rPr>
          <w:fldChar w:fldCharType="separate"/>
        </w:r>
        <w:r w:rsidR="0035052E" w:rsidRPr="007941C6">
          <w:rPr>
            <w:webHidden/>
            <w:sz w:val="24"/>
            <w:szCs w:val="24"/>
          </w:rPr>
          <w:t>3</w:t>
        </w:r>
        <w:r w:rsidRPr="007941C6">
          <w:rPr>
            <w:webHidden/>
            <w:sz w:val="24"/>
            <w:szCs w:val="24"/>
          </w:rPr>
          <w:fldChar w:fldCharType="end"/>
        </w:r>
      </w:hyperlink>
    </w:p>
    <w:p w:rsidR="0035052E" w:rsidRPr="007941C6" w:rsidRDefault="001F166C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sz w:val="24"/>
          <w:szCs w:val="24"/>
          <w:lang w:bidi="ar-SA"/>
        </w:rPr>
      </w:pPr>
      <w:hyperlink w:anchor="_Toc530682269" w:history="1">
        <w:r w:rsidR="0035052E" w:rsidRPr="007941C6">
          <w:rPr>
            <w:rStyle w:val="a5"/>
            <w:rFonts w:cs="Arial"/>
            <w:sz w:val="24"/>
            <w:szCs w:val="24"/>
          </w:rPr>
          <w:t>5.</w:t>
        </w:r>
        <w:r w:rsidR="0035052E" w:rsidRPr="007941C6">
          <w:rPr>
            <w:rFonts w:asciiTheme="minorHAnsi" w:eastAsiaTheme="minorEastAsia" w:hAnsiTheme="minorHAnsi" w:cstheme="minorBidi"/>
            <w:sz w:val="24"/>
            <w:szCs w:val="24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System characteristics</w:t>
        </w:r>
        <w:r w:rsidR="0035052E" w:rsidRPr="007941C6">
          <w:rPr>
            <w:webHidden/>
            <w:sz w:val="24"/>
            <w:szCs w:val="24"/>
          </w:rPr>
          <w:tab/>
        </w:r>
        <w:r w:rsidRPr="007941C6">
          <w:rPr>
            <w:webHidden/>
            <w:sz w:val="24"/>
            <w:szCs w:val="24"/>
          </w:rPr>
          <w:fldChar w:fldCharType="begin"/>
        </w:r>
        <w:r w:rsidR="0035052E" w:rsidRPr="007941C6">
          <w:rPr>
            <w:webHidden/>
            <w:sz w:val="24"/>
            <w:szCs w:val="24"/>
          </w:rPr>
          <w:instrText xml:space="preserve"> PAGEREF _Toc530682269 \h </w:instrText>
        </w:r>
        <w:r w:rsidRPr="007941C6">
          <w:rPr>
            <w:webHidden/>
            <w:sz w:val="24"/>
            <w:szCs w:val="24"/>
          </w:rPr>
        </w:r>
        <w:r w:rsidRPr="007941C6">
          <w:rPr>
            <w:webHidden/>
            <w:sz w:val="24"/>
            <w:szCs w:val="24"/>
          </w:rPr>
          <w:fldChar w:fldCharType="separate"/>
        </w:r>
        <w:r w:rsidR="0035052E" w:rsidRPr="007941C6">
          <w:rPr>
            <w:webHidden/>
            <w:sz w:val="24"/>
            <w:szCs w:val="24"/>
          </w:rPr>
          <w:t>3</w:t>
        </w:r>
        <w:r w:rsidRPr="007941C6">
          <w:rPr>
            <w:webHidden/>
            <w:sz w:val="24"/>
            <w:szCs w:val="24"/>
          </w:rPr>
          <w:fldChar w:fldCharType="end"/>
        </w:r>
      </w:hyperlink>
    </w:p>
    <w:p w:rsidR="0035052E" w:rsidRPr="007941C6" w:rsidRDefault="001F166C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sz w:val="24"/>
          <w:szCs w:val="24"/>
          <w:lang w:bidi="ar-SA"/>
        </w:rPr>
      </w:pPr>
      <w:hyperlink w:anchor="_Toc530682270" w:history="1">
        <w:r w:rsidR="0035052E" w:rsidRPr="007941C6">
          <w:rPr>
            <w:rStyle w:val="a5"/>
            <w:rFonts w:cs="Arial"/>
            <w:sz w:val="24"/>
            <w:szCs w:val="24"/>
          </w:rPr>
          <w:t>6.</w:t>
        </w:r>
        <w:r w:rsidR="0035052E" w:rsidRPr="007941C6">
          <w:rPr>
            <w:rFonts w:asciiTheme="minorHAnsi" w:eastAsiaTheme="minorEastAsia" w:hAnsiTheme="minorHAnsi" w:cstheme="minorBidi"/>
            <w:sz w:val="24"/>
            <w:szCs w:val="24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User requirements</w:t>
        </w:r>
        <w:r w:rsidR="0035052E" w:rsidRPr="007941C6">
          <w:rPr>
            <w:webHidden/>
            <w:sz w:val="24"/>
            <w:szCs w:val="24"/>
          </w:rPr>
          <w:tab/>
        </w:r>
        <w:r w:rsidRPr="007941C6">
          <w:rPr>
            <w:webHidden/>
            <w:sz w:val="24"/>
            <w:szCs w:val="24"/>
          </w:rPr>
          <w:fldChar w:fldCharType="begin"/>
        </w:r>
        <w:r w:rsidR="0035052E" w:rsidRPr="007941C6">
          <w:rPr>
            <w:webHidden/>
            <w:sz w:val="24"/>
            <w:szCs w:val="24"/>
          </w:rPr>
          <w:instrText xml:space="preserve"> PAGEREF _Toc530682270 \h </w:instrText>
        </w:r>
        <w:r w:rsidRPr="007941C6">
          <w:rPr>
            <w:webHidden/>
            <w:sz w:val="24"/>
            <w:szCs w:val="24"/>
          </w:rPr>
        </w:r>
        <w:r w:rsidRPr="007941C6">
          <w:rPr>
            <w:webHidden/>
            <w:sz w:val="24"/>
            <w:szCs w:val="24"/>
          </w:rPr>
          <w:fldChar w:fldCharType="separate"/>
        </w:r>
        <w:r w:rsidR="0035052E" w:rsidRPr="007941C6">
          <w:rPr>
            <w:webHidden/>
            <w:sz w:val="24"/>
            <w:szCs w:val="24"/>
          </w:rPr>
          <w:t>3</w:t>
        </w:r>
        <w:r w:rsidRPr="007941C6">
          <w:rPr>
            <w:webHidden/>
            <w:sz w:val="24"/>
            <w:szCs w:val="24"/>
          </w:rPr>
          <w:fldChar w:fldCharType="end"/>
        </w:r>
      </w:hyperlink>
    </w:p>
    <w:p w:rsidR="0035052E" w:rsidRPr="007941C6" w:rsidRDefault="001F166C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sz w:val="24"/>
          <w:szCs w:val="24"/>
          <w:lang w:bidi="ar-SA"/>
        </w:rPr>
      </w:pPr>
      <w:hyperlink w:anchor="_Toc530682271" w:history="1">
        <w:r w:rsidR="0035052E" w:rsidRPr="007941C6">
          <w:rPr>
            <w:rStyle w:val="a5"/>
            <w:rFonts w:cs="Arial"/>
            <w:sz w:val="24"/>
            <w:szCs w:val="24"/>
          </w:rPr>
          <w:t>7.</w:t>
        </w:r>
        <w:r w:rsidR="0035052E" w:rsidRPr="007941C6">
          <w:rPr>
            <w:rFonts w:asciiTheme="minorHAnsi" w:eastAsiaTheme="minorEastAsia" w:hAnsiTheme="minorHAnsi" w:cstheme="minorBidi"/>
            <w:sz w:val="24"/>
            <w:szCs w:val="24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Business rules</w:t>
        </w:r>
        <w:r w:rsidR="0035052E" w:rsidRPr="007941C6">
          <w:rPr>
            <w:webHidden/>
            <w:sz w:val="24"/>
            <w:szCs w:val="24"/>
          </w:rPr>
          <w:tab/>
        </w:r>
        <w:r w:rsidRPr="007941C6">
          <w:rPr>
            <w:webHidden/>
            <w:sz w:val="24"/>
            <w:szCs w:val="24"/>
          </w:rPr>
          <w:fldChar w:fldCharType="begin"/>
        </w:r>
        <w:r w:rsidR="0035052E" w:rsidRPr="007941C6">
          <w:rPr>
            <w:webHidden/>
            <w:sz w:val="24"/>
            <w:szCs w:val="24"/>
          </w:rPr>
          <w:instrText xml:space="preserve"> PAGEREF _Toc530682271 \h </w:instrText>
        </w:r>
        <w:r w:rsidRPr="007941C6">
          <w:rPr>
            <w:webHidden/>
            <w:sz w:val="24"/>
            <w:szCs w:val="24"/>
          </w:rPr>
        </w:r>
        <w:r w:rsidRPr="007941C6">
          <w:rPr>
            <w:webHidden/>
            <w:sz w:val="24"/>
            <w:szCs w:val="24"/>
          </w:rPr>
          <w:fldChar w:fldCharType="separate"/>
        </w:r>
        <w:r w:rsidR="0035052E" w:rsidRPr="007941C6">
          <w:rPr>
            <w:webHidden/>
            <w:sz w:val="24"/>
            <w:szCs w:val="24"/>
          </w:rPr>
          <w:t>4</w:t>
        </w:r>
        <w:r w:rsidRPr="007941C6">
          <w:rPr>
            <w:webHidden/>
            <w:sz w:val="24"/>
            <w:szCs w:val="24"/>
          </w:rPr>
          <w:fldChar w:fldCharType="end"/>
        </w:r>
      </w:hyperlink>
    </w:p>
    <w:p w:rsidR="0035052E" w:rsidRPr="007941C6" w:rsidRDefault="001F166C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sz w:val="24"/>
          <w:szCs w:val="24"/>
          <w:lang w:bidi="ar-SA"/>
        </w:rPr>
      </w:pPr>
      <w:hyperlink w:anchor="_Toc530682272" w:history="1">
        <w:r w:rsidR="0035052E" w:rsidRPr="007941C6">
          <w:rPr>
            <w:rStyle w:val="a5"/>
            <w:rFonts w:cs="Arial"/>
            <w:sz w:val="24"/>
            <w:szCs w:val="24"/>
          </w:rPr>
          <w:t>8.</w:t>
        </w:r>
        <w:r w:rsidR="0035052E" w:rsidRPr="007941C6">
          <w:rPr>
            <w:rFonts w:asciiTheme="minorHAnsi" w:eastAsiaTheme="minorEastAsia" w:hAnsiTheme="minorHAnsi" w:cstheme="minorBidi"/>
            <w:sz w:val="24"/>
            <w:szCs w:val="24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Quality attributes</w:t>
        </w:r>
        <w:r w:rsidR="0035052E" w:rsidRPr="007941C6">
          <w:rPr>
            <w:webHidden/>
            <w:sz w:val="24"/>
            <w:szCs w:val="24"/>
          </w:rPr>
          <w:tab/>
        </w:r>
        <w:r w:rsidRPr="007941C6">
          <w:rPr>
            <w:webHidden/>
            <w:sz w:val="24"/>
            <w:szCs w:val="24"/>
          </w:rPr>
          <w:fldChar w:fldCharType="begin"/>
        </w:r>
        <w:r w:rsidR="0035052E" w:rsidRPr="007941C6">
          <w:rPr>
            <w:webHidden/>
            <w:sz w:val="24"/>
            <w:szCs w:val="24"/>
          </w:rPr>
          <w:instrText xml:space="preserve"> PAGEREF _Toc530682272 \h </w:instrText>
        </w:r>
        <w:r w:rsidRPr="007941C6">
          <w:rPr>
            <w:webHidden/>
            <w:sz w:val="24"/>
            <w:szCs w:val="24"/>
          </w:rPr>
        </w:r>
        <w:r w:rsidRPr="007941C6">
          <w:rPr>
            <w:webHidden/>
            <w:sz w:val="24"/>
            <w:szCs w:val="24"/>
          </w:rPr>
          <w:fldChar w:fldCharType="separate"/>
        </w:r>
        <w:r w:rsidR="0035052E" w:rsidRPr="007941C6">
          <w:rPr>
            <w:webHidden/>
            <w:sz w:val="24"/>
            <w:szCs w:val="24"/>
          </w:rPr>
          <w:t>4</w:t>
        </w:r>
        <w:r w:rsidRPr="007941C6">
          <w:rPr>
            <w:webHidden/>
            <w:sz w:val="24"/>
            <w:szCs w:val="24"/>
          </w:rPr>
          <w:fldChar w:fldCharType="end"/>
        </w:r>
      </w:hyperlink>
    </w:p>
    <w:p w:rsidR="0035052E" w:rsidRPr="007941C6" w:rsidRDefault="001F166C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sz w:val="24"/>
          <w:szCs w:val="24"/>
          <w:lang w:bidi="ar-SA"/>
        </w:rPr>
      </w:pPr>
      <w:hyperlink w:anchor="_Toc530682273" w:history="1">
        <w:r w:rsidR="0035052E" w:rsidRPr="007941C6">
          <w:rPr>
            <w:rStyle w:val="a5"/>
            <w:rFonts w:cs="Arial"/>
            <w:sz w:val="24"/>
            <w:szCs w:val="24"/>
          </w:rPr>
          <w:t>9.</w:t>
        </w:r>
        <w:r w:rsidR="0035052E" w:rsidRPr="007941C6">
          <w:rPr>
            <w:rFonts w:asciiTheme="minorHAnsi" w:eastAsiaTheme="minorEastAsia" w:hAnsiTheme="minorHAnsi" w:cstheme="minorBidi"/>
            <w:sz w:val="24"/>
            <w:szCs w:val="24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Limitations</w:t>
        </w:r>
        <w:r w:rsidR="0035052E" w:rsidRPr="007941C6">
          <w:rPr>
            <w:webHidden/>
            <w:sz w:val="24"/>
            <w:szCs w:val="24"/>
          </w:rPr>
          <w:tab/>
        </w:r>
        <w:r w:rsidRPr="007941C6">
          <w:rPr>
            <w:webHidden/>
            <w:sz w:val="24"/>
            <w:szCs w:val="24"/>
          </w:rPr>
          <w:fldChar w:fldCharType="begin"/>
        </w:r>
        <w:r w:rsidR="0035052E" w:rsidRPr="007941C6">
          <w:rPr>
            <w:webHidden/>
            <w:sz w:val="24"/>
            <w:szCs w:val="24"/>
          </w:rPr>
          <w:instrText xml:space="preserve"> PAGEREF _Toc530682273 \h </w:instrText>
        </w:r>
        <w:r w:rsidRPr="007941C6">
          <w:rPr>
            <w:webHidden/>
            <w:sz w:val="24"/>
            <w:szCs w:val="24"/>
          </w:rPr>
        </w:r>
        <w:r w:rsidRPr="007941C6">
          <w:rPr>
            <w:webHidden/>
            <w:sz w:val="24"/>
            <w:szCs w:val="24"/>
          </w:rPr>
          <w:fldChar w:fldCharType="separate"/>
        </w:r>
        <w:r w:rsidR="0035052E" w:rsidRPr="007941C6">
          <w:rPr>
            <w:webHidden/>
            <w:sz w:val="24"/>
            <w:szCs w:val="24"/>
          </w:rPr>
          <w:t>5</w:t>
        </w:r>
        <w:r w:rsidRPr="007941C6">
          <w:rPr>
            <w:webHidden/>
            <w:sz w:val="24"/>
            <w:szCs w:val="24"/>
          </w:rPr>
          <w:fldChar w:fldCharType="end"/>
        </w:r>
      </w:hyperlink>
    </w:p>
    <w:p w:rsidR="0035052E" w:rsidRPr="007941C6" w:rsidRDefault="001F166C">
      <w:pPr>
        <w:pStyle w:val="11"/>
        <w:tabs>
          <w:tab w:val="left" w:pos="660"/>
          <w:tab w:val="right" w:leader="dot" w:pos="9679"/>
        </w:tabs>
        <w:rPr>
          <w:rFonts w:asciiTheme="minorHAnsi" w:eastAsiaTheme="minorEastAsia" w:hAnsiTheme="minorHAnsi" w:cstheme="minorBidi"/>
          <w:sz w:val="24"/>
          <w:szCs w:val="24"/>
          <w:lang w:bidi="ar-SA"/>
        </w:rPr>
      </w:pPr>
      <w:hyperlink w:anchor="_Toc530682274" w:history="1">
        <w:r w:rsidR="0035052E" w:rsidRPr="007941C6">
          <w:rPr>
            <w:rStyle w:val="a5"/>
            <w:rFonts w:cs="Arial"/>
            <w:sz w:val="24"/>
            <w:szCs w:val="24"/>
          </w:rPr>
          <w:t>10.</w:t>
        </w:r>
        <w:r w:rsidR="0035052E" w:rsidRPr="007941C6">
          <w:rPr>
            <w:rFonts w:asciiTheme="minorHAnsi" w:eastAsiaTheme="minorEastAsia" w:hAnsiTheme="minorHAnsi" w:cstheme="minorBidi"/>
            <w:sz w:val="24"/>
            <w:szCs w:val="24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Detailed specifications</w:t>
        </w:r>
        <w:r w:rsidR="0035052E" w:rsidRPr="007941C6">
          <w:rPr>
            <w:webHidden/>
            <w:sz w:val="24"/>
            <w:szCs w:val="24"/>
          </w:rPr>
          <w:tab/>
        </w:r>
        <w:r w:rsidRPr="007941C6">
          <w:rPr>
            <w:webHidden/>
            <w:sz w:val="24"/>
            <w:szCs w:val="24"/>
          </w:rPr>
          <w:fldChar w:fldCharType="begin"/>
        </w:r>
        <w:r w:rsidR="0035052E" w:rsidRPr="007941C6">
          <w:rPr>
            <w:webHidden/>
            <w:sz w:val="24"/>
            <w:szCs w:val="24"/>
          </w:rPr>
          <w:instrText xml:space="preserve"> PAGEREF _Toc530682274 \h </w:instrText>
        </w:r>
        <w:r w:rsidRPr="007941C6">
          <w:rPr>
            <w:webHidden/>
            <w:sz w:val="24"/>
            <w:szCs w:val="24"/>
          </w:rPr>
        </w:r>
        <w:r w:rsidRPr="007941C6">
          <w:rPr>
            <w:webHidden/>
            <w:sz w:val="24"/>
            <w:szCs w:val="24"/>
          </w:rPr>
          <w:fldChar w:fldCharType="separate"/>
        </w:r>
        <w:r w:rsidR="0035052E" w:rsidRPr="007941C6">
          <w:rPr>
            <w:webHidden/>
            <w:sz w:val="24"/>
            <w:szCs w:val="24"/>
          </w:rPr>
          <w:t>5</w:t>
        </w:r>
        <w:r w:rsidRPr="007941C6">
          <w:rPr>
            <w:webHidden/>
            <w:sz w:val="24"/>
            <w:szCs w:val="24"/>
          </w:rPr>
          <w:fldChar w:fldCharType="end"/>
        </w:r>
      </w:hyperlink>
    </w:p>
    <w:p w:rsidR="002946DF" w:rsidRPr="007941C6" w:rsidRDefault="001F166C" w:rsidP="002946DF">
      <w:pPr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fldChar w:fldCharType="end"/>
      </w:r>
    </w:p>
    <w:p w:rsidR="002946DF" w:rsidRPr="007941C6" w:rsidRDefault="002946DF" w:rsidP="002946DF">
      <w:pPr>
        <w:rPr>
          <w:rFonts w:cs="Arial"/>
          <w:sz w:val="24"/>
          <w:szCs w:val="24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2946DF" w:rsidP="002946DF">
      <w:pPr>
        <w:rPr>
          <w:rFonts w:cs="Arial"/>
        </w:rPr>
      </w:pPr>
    </w:p>
    <w:p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0" w:name="_Toc530682265"/>
      <w:r w:rsidRPr="007941C6">
        <w:rPr>
          <w:rFonts w:ascii="Arial" w:hAnsi="Arial" w:cs="Arial"/>
          <w:color w:val="000000" w:themeColor="text1"/>
        </w:rPr>
        <w:lastRenderedPageBreak/>
        <w:t>Project scope</w:t>
      </w:r>
      <w:bookmarkEnd w:id="0"/>
    </w:p>
    <w:p w:rsidR="002946DF" w:rsidRPr="007941C6" w:rsidRDefault="002946DF" w:rsidP="002946DF">
      <w:pPr>
        <w:pStyle w:val="ABOVECODELINE"/>
      </w:pPr>
    </w:p>
    <w:p w:rsidR="002946DF" w:rsidRPr="007941C6" w:rsidRDefault="005B1177" w:rsidP="002946DF">
      <w:pPr>
        <w:ind w:firstLine="72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>Development of a tool to eliminate encoding multiplicity in text documents stored locally.</w:t>
      </w:r>
    </w:p>
    <w:p w:rsidR="002946DF" w:rsidRPr="007941C6" w:rsidRDefault="002946DF" w:rsidP="002946DF">
      <w:pPr>
        <w:pStyle w:val="ABOVECODELINE"/>
      </w:pPr>
    </w:p>
    <w:p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" w:name="_Toc530682266"/>
      <w:r w:rsidRPr="007941C6">
        <w:rPr>
          <w:rFonts w:ascii="Arial" w:hAnsi="Arial" w:cs="Arial"/>
          <w:color w:val="000000" w:themeColor="text1"/>
        </w:rPr>
        <w:t>Main goals</w:t>
      </w:r>
      <w:bookmarkEnd w:id="1"/>
    </w:p>
    <w:p w:rsidR="002946DF" w:rsidRPr="007941C6" w:rsidRDefault="002946DF" w:rsidP="002946DF">
      <w:pPr>
        <w:pStyle w:val="ABOVECODELINE"/>
      </w:pPr>
    </w:p>
    <w:p w:rsidR="002946DF" w:rsidRPr="007941C6" w:rsidRDefault="005B1177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>Eliminate the necessity for manual detection and conversion of encoding in text documents.</w:t>
      </w:r>
    </w:p>
    <w:p w:rsidR="002946DF" w:rsidRPr="007941C6" w:rsidRDefault="002904D8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Decrease </w:t>
      </w:r>
      <w:r w:rsidR="005D52DE" w:rsidRPr="007941C6">
        <w:rPr>
          <w:rFonts w:cs="Arial"/>
          <w:sz w:val="24"/>
          <w:szCs w:val="24"/>
        </w:rPr>
        <w:t>document-processing</w:t>
      </w:r>
      <w:r w:rsidRPr="007941C6">
        <w:rPr>
          <w:rFonts w:cs="Arial"/>
          <w:sz w:val="24"/>
          <w:szCs w:val="24"/>
        </w:rPr>
        <w:t xml:space="preserve"> time by the amount needed for manual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:rsidR="002946DF" w:rsidRPr="007941C6" w:rsidRDefault="002946DF" w:rsidP="002946DF">
      <w:pPr>
        <w:pStyle w:val="ABOVECODELINE"/>
      </w:pPr>
    </w:p>
    <w:p w:rsidR="002946DF" w:rsidRPr="007941C6" w:rsidRDefault="001C045C" w:rsidP="001C045C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2" w:name="_Toc530682267"/>
      <w:r w:rsidRPr="007941C6">
        <w:rPr>
          <w:rFonts w:ascii="Arial" w:hAnsi="Arial" w:cs="Arial"/>
          <w:color w:val="000000" w:themeColor="text1"/>
        </w:rPr>
        <w:t>Criteria for main goals</w:t>
      </w:r>
      <w:r w:rsidR="0035052E" w:rsidRPr="007941C6">
        <w:rPr>
          <w:rFonts w:ascii="Arial" w:hAnsi="Arial" w:cs="Arial"/>
          <w:color w:val="000000" w:themeColor="text1"/>
        </w:rPr>
        <w:t xml:space="preserve"> achievement</w:t>
      </w:r>
      <w:bookmarkEnd w:id="2"/>
    </w:p>
    <w:p w:rsidR="002946DF" w:rsidRPr="007941C6" w:rsidRDefault="002946DF" w:rsidP="002946DF">
      <w:pPr>
        <w:pStyle w:val="ABOVECODELINE"/>
      </w:pPr>
    </w:p>
    <w:p w:rsidR="002946DF" w:rsidRPr="007941C6" w:rsidRDefault="005D52DE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commentRangeStart w:id="3"/>
      <w:r w:rsidRPr="007941C6">
        <w:rPr>
          <w:rFonts w:cs="Arial"/>
          <w:sz w:val="24"/>
          <w:szCs w:val="24"/>
        </w:rPr>
        <w:t>Full automation</w:t>
      </w:r>
      <w:commentRangeEnd w:id="3"/>
      <w:r w:rsidR="00243AAE">
        <w:rPr>
          <w:rStyle w:val="ad"/>
        </w:rPr>
        <w:commentReference w:id="3"/>
      </w:r>
      <w:r w:rsidRPr="007941C6">
        <w:rPr>
          <w:rFonts w:cs="Arial"/>
          <w:sz w:val="24"/>
          <w:szCs w:val="24"/>
        </w:rPr>
        <w:t xml:space="preserve"> of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:rsidR="002946DF" w:rsidRPr="007941C6" w:rsidRDefault="005D52DE" w:rsidP="005D52DE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Document-processing time reduction </w:t>
      </w:r>
      <w:commentRangeStart w:id="4"/>
      <w:r w:rsidRPr="007941C6">
        <w:rPr>
          <w:rFonts w:cs="Arial"/>
          <w:sz w:val="24"/>
          <w:szCs w:val="24"/>
        </w:rPr>
        <w:t>by 1-2 minutes (average)</w:t>
      </w:r>
      <w:commentRangeEnd w:id="4"/>
      <w:r w:rsidR="00ED1C0D">
        <w:rPr>
          <w:rStyle w:val="ad"/>
        </w:rPr>
        <w:commentReference w:id="4"/>
      </w:r>
      <w:r w:rsidRPr="007941C6">
        <w:rPr>
          <w:rFonts w:cs="Arial"/>
          <w:sz w:val="24"/>
          <w:szCs w:val="24"/>
        </w:rPr>
        <w:t xml:space="preserve"> due to elimination the necessity for manual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:rsidR="002946DF" w:rsidRPr="007941C6" w:rsidRDefault="002946DF" w:rsidP="002946DF">
      <w:pPr>
        <w:pStyle w:val="ABOVECODELINE"/>
      </w:pPr>
    </w:p>
    <w:p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5" w:name="_Toc530682268"/>
      <w:r w:rsidRPr="007941C6">
        <w:rPr>
          <w:rFonts w:ascii="Arial" w:hAnsi="Arial" w:cs="Arial"/>
          <w:color w:val="000000" w:themeColor="text1"/>
        </w:rPr>
        <w:t>Risks</w:t>
      </w:r>
      <w:bookmarkEnd w:id="5"/>
    </w:p>
    <w:p w:rsidR="002946DF" w:rsidRPr="007941C6" w:rsidRDefault="002946DF" w:rsidP="002946DF">
      <w:pPr>
        <w:pStyle w:val="ABOVECODELINE"/>
      </w:pPr>
    </w:p>
    <w:p w:rsidR="002946DF" w:rsidRPr="007941C6" w:rsidRDefault="005D52DE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>High complexity of accurate detection of text document initial encoding</w:t>
      </w:r>
      <w:r w:rsidR="002946DF" w:rsidRPr="007941C6">
        <w:rPr>
          <w:rFonts w:cs="Arial"/>
          <w:sz w:val="24"/>
          <w:szCs w:val="24"/>
        </w:rPr>
        <w:t>.</w:t>
      </w:r>
    </w:p>
    <w:p w:rsidR="002946DF" w:rsidRPr="007941C6" w:rsidRDefault="002946DF" w:rsidP="002946DF">
      <w:pPr>
        <w:pStyle w:val="ABOVECODELINE"/>
      </w:pPr>
    </w:p>
    <w:p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6" w:name="_Toc530682269"/>
      <w:r w:rsidRPr="007941C6">
        <w:rPr>
          <w:rFonts w:ascii="Arial" w:hAnsi="Arial" w:cs="Arial"/>
          <w:color w:val="000000" w:themeColor="text1"/>
        </w:rPr>
        <w:t>System characteristics</w:t>
      </w:r>
      <w:bookmarkEnd w:id="6"/>
    </w:p>
    <w:p w:rsidR="002946DF" w:rsidRPr="007941C6" w:rsidRDefault="002946DF" w:rsidP="002946DF">
      <w:pPr>
        <w:pStyle w:val="ABOVECODELINE"/>
      </w:pPr>
    </w:p>
    <w:p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" w:name="SC_1"/>
      <w:bookmarkEnd w:id="7"/>
      <w:r w:rsidRPr="007941C6">
        <w:rPr>
          <w:rFonts w:cs="Arial"/>
          <w:sz w:val="24"/>
          <w:szCs w:val="24"/>
        </w:rPr>
        <w:t>SC-</w:t>
      </w:r>
      <w:r w:rsidR="002946DF" w:rsidRPr="007941C6">
        <w:rPr>
          <w:rFonts w:cs="Arial"/>
          <w:sz w:val="24"/>
          <w:szCs w:val="24"/>
        </w:rPr>
        <w:t xml:space="preserve">1: </w:t>
      </w:r>
      <w:r w:rsidRPr="007941C6">
        <w:rPr>
          <w:rFonts w:cs="Arial"/>
          <w:sz w:val="24"/>
          <w:szCs w:val="24"/>
        </w:rPr>
        <w:t>The application should be a console one</w:t>
      </w:r>
      <w:r w:rsidR="002946DF" w:rsidRPr="007941C6">
        <w:rPr>
          <w:rFonts w:cs="Arial"/>
          <w:sz w:val="24"/>
          <w:szCs w:val="24"/>
        </w:rPr>
        <w:t>.</w:t>
      </w:r>
    </w:p>
    <w:p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8" w:name="SC_2"/>
      <w:bookmarkEnd w:id="8"/>
      <w:r w:rsidRPr="007941C6">
        <w:rPr>
          <w:rFonts w:cs="Arial"/>
          <w:color w:val="000000" w:themeColor="text1"/>
          <w:sz w:val="24"/>
          <w:szCs w:val="24"/>
        </w:rPr>
        <w:t>SC-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2: </w:t>
      </w:r>
      <w:r w:rsidRPr="007941C6">
        <w:rPr>
          <w:rFonts w:cs="Arial"/>
          <w:color w:val="000000" w:themeColor="text1"/>
          <w:sz w:val="24"/>
          <w:szCs w:val="24"/>
        </w:rPr>
        <w:t>The application should be developed using PHP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L_1" w:history="1">
        <w:r w:rsidRPr="007941C6">
          <w:rPr>
            <w:rStyle w:val="a5"/>
            <w:rFonts w:cs="Arial"/>
            <w:sz w:val="24"/>
            <w:szCs w:val="24"/>
          </w:rPr>
          <w:t>L-</w:t>
        </w:r>
        <w:r w:rsidR="00DF5333" w:rsidRPr="007941C6">
          <w:rPr>
            <w:rStyle w:val="a5"/>
            <w:rFonts w:cs="Arial"/>
            <w:sz w:val="24"/>
            <w:szCs w:val="24"/>
          </w:rPr>
          <w:t>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>for the explanation;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 xml:space="preserve">PHP-related details are described in </w:t>
      </w:r>
      <w:hyperlink w:anchor="DS_1" w:history="1">
        <w:r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9" w:name="SC_3"/>
      <w:bookmarkEnd w:id="9"/>
      <w:r w:rsidRPr="007941C6">
        <w:rPr>
          <w:rFonts w:cs="Arial"/>
          <w:color w:val="000000" w:themeColor="text1"/>
          <w:sz w:val="24"/>
          <w:szCs w:val="24"/>
        </w:rPr>
        <w:t>SC-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3: </w:t>
      </w:r>
      <w:r w:rsidRPr="007941C6">
        <w:rPr>
          <w:rFonts w:cs="Arial"/>
          <w:color w:val="000000" w:themeColor="text1"/>
          <w:sz w:val="24"/>
          <w:szCs w:val="24"/>
        </w:rPr>
        <w:t xml:space="preserve">The application should be a </w:t>
      </w:r>
      <w:commentRangeStart w:id="10"/>
      <w:r w:rsidRPr="007941C6">
        <w:rPr>
          <w:rFonts w:cs="Arial"/>
          <w:color w:val="000000" w:themeColor="text1"/>
          <w:sz w:val="24"/>
          <w:szCs w:val="24"/>
        </w:rPr>
        <w:t xml:space="preserve">multi-platform </w:t>
      </w:r>
      <w:commentRangeEnd w:id="10"/>
      <w:r w:rsidR="00B9351A">
        <w:rPr>
          <w:rStyle w:val="ad"/>
        </w:rPr>
        <w:commentReference w:id="10"/>
      </w:r>
      <w:r w:rsidRPr="007941C6">
        <w:rPr>
          <w:rFonts w:cs="Arial"/>
          <w:color w:val="000000" w:themeColor="text1"/>
          <w:sz w:val="24"/>
          <w:szCs w:val="24"/>
        </w:rPr>
        <w:t xml:space="preserve">one (taking into account </w:t>
      </w:r>
      <w:hyperlink w:anchor="L_4" w:history="1">
        <w:r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4</w:t>
        </w:r>
      </w:hyperlink>
      <w:r w:rsidRPr="007941C6">
        <w:rPr>
          <w:rFonts w:cs="Arial"/>
          <w:color w:val="000000" w:themeColor="text1"/>
          <w:sz w:val="24"/>
          <w:szCs w:val="24"/>
        </w:rPr>
        <w:t>)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:rsidR="002946DF" w:rsidRPr="007941C6" w:rsidRDefault="002946DF" w:rsidP="002946DF">
      <w:pPr>
        <w:pStyle w:val="ABOVECODELINE"/>
      </w:pPr>
    </w:p>
    <w:p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1" w:name="_Toc530682270"/>
      <w:r w:rsidRPr="007941C6">
        <w:rPr>
          <w:rFonts w:ascii="Arial" w:hAnsi="Arial" w:cs="Arial"/>
          <w:color w:val="000000" w:themeColor="text1"/>
        </w:rPr>
        <w:t>User requirements</w:t>
      </w:r>
      <w:bookmarkEnd w:id="11"/>
    </w:p>
    <w:p w:rsidR="002946DF" w:rsidRPr="007941C6" w:rsidRDefault="002946DF" w:rsidP="002946DF">
      <w:pPr>
        <w:pStyle w:val="ABOVECODELINE"/>
      </w:pPr>
    </w:p>
    <w:p w:rsidR="002946DF" w:rsidRPr="007941C6" w:rsidRDefault="00262C21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See also the use cases </w:t>
      </w:r>
      <w:commentRangeStart w:id="12"/>
      <w:r w:rsidRPr="007941C6">
        <w:rPr>
          <w:rFonts w:cs="Arial"/>
          <w:sz w:val="24"/>
          <w:szCs w:val="24"/>
        </w:rPr>
        <w:t>diagram</w:t>
      </w:r>
      <w:commentRangeEnd w:id="12"/>
      <w:r w:rsidR="00E92EE6">
        <w:rPr>
          <w:rStyle w:val="ad"/>
        </w:rPr>
        <w:commentReference w:id="12"/>
      </w:r>
      <w:r w:rsidRPr="007941C6">
        <w:rPr>
          <w:rFonts w:cs="Arial"/>
          <w:sz w:val="24"/>
          <w:szCs w:val="24"/>
        </w:rPr>
        <w:t xml:space="preserve"> below for details</w:t>
      </w:r>
      <w:r w:rsidR="002946DF" w:rsidRPr="007941C6">
        <w:rPr>
          <w:rFonts w:cs="Arial"/>
          <w:sz w:val="24"/>
          <w:szCs w:val="24"/>
        </w:rPr>
        <w:t>.</w:t>
      </w:r>
    </w:p>
    <w:p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13" w:name="UR_1"/>
      <w:bookmarkEnd w:id="13"/>
      <w:r w:rsidRPr="007941C6">
        <w:rPr>
          <w:rFonts w:cs="Arial"/>
          <w:color w:val="000000" w:themeColor="text1"/>
          <w:sz w:val="24"/>
          <w:szCs w:val="24"/>
        </w:rPr>
        <w:t>UR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-1: </w:t>
      </w:r>
      <w:r w:rsidR="004F16A6" w:rsidRPr="007941C6">
        <w:rPr>
          <w:rFonts w:cs="Arial"/>
          <w:color w:val="000000" w:themeColor="text1"/>
          <w:sz w:val="24"/>
          <w:szCs w:val="24"/>
        </w:rPr>
        <w:t>Start and stop of the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14" w:name="UR_1_1"/>
      <w:bookmarkEnd w:id="14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r w:rsidR="004F16A6" w:rsidRPr="007941C6">
        <w:rPr>
          <w:rFonts w:cs="Arial"/>
          <w:color w:val="000000" w:themeColor="text1"/>
          <w:sz w:val="24"/>
          <w:szCs w:val="24"/>
        </w:rPr>
        <w:t>The application start should be performed by the following console command: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“php converter.</w:t>
      </w:r>
      <w:r w:rsidR="004F16A6" w:rsidRPr="007941C6">
        <w:rPr>
          <w:rFonts w:cs="Arial"/>
          <w:color w:val="000000" w:themeColor="text1"/>
          <w:sz w:val="24"/>
          <w:szCs w:val="24"/>
        </w:rPr>
        <w:t>phar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SOURCE_DIR DESTINATION_DIR [LOG_FILE_NAME]” (</w:t>
      </w:r>
      <w:r w:rsidR="004F16A6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4F16A6" w:rsidRPr="007941C6">
        <w:rPr>
          <w:rFonts w:cs="Arial"/>
          <w:color w:val="000000" w:themeColor="text1"/>
          <w:sz w:val="24"/>
          <w:szCs w:val="24"/>
        </w:rPr>
        <w:t xml:space="preserve"> for parameters description,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DS_2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hyperlink w:anchor="DS_2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2.3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and </w:t>
      </w:r>
      <w:hyperlink w:anchor="DS_2_4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2.4</w:t>
        </w:r>
      </w:hyperlink>
      <w:r w:rsidR="004F16A6" w:rsidRPr="007941C6">
        <w:rPr>
          <w:rFonts w:cs="Arial"/>
          <w:color w:val="000000" w:themeColor="text1"/>
          <w:sz w:val="24"/>
          <w:szCs w:val="24"/>
        </w:rPr>
        <w:t xml:space="preserve"> for </w:t>
      </w:r>
      <w:r w:rsidR="007B1DE4" w:rsidRPr="007941C6">
        <w:rPr>
          <w:rFonts w:cs="Arial"/>
          <w:color w:val="000000" w:themeColor="text1"/>
          <w:sz w:val="24"/>
          <w:szCs w:val="24"/>
        </w:rPr>
        <w:t>error messages on any misconfiguration situation</w:t>
      </w:r>
      <w:r w:rsidR="004F16A6" w:rsidRPr="007941C6">
        <w:rPr>
          <w:rFonts w:cs="Arial"/>
          <w:color w:val="000000" w:themeColor="text1"/>
          <w:sz w:val="24"/>
          <w:szCs w:val="24"/>
        </w:rPr>
        <w:t>)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15" w:name="UR_1_2"/>
      <w:bookmarkEnd w:id="15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1.2: </w:t>
      </w:r>
      <w:r w:rsidR="007B1DE4" w:rsidRPr="007941C6">
        <w:rPr>
          <w:rFonts w:cs="Arial"/>
          <w:color w:val="000000" w:themeColor="text1"/>
          <w:sz w:val="24"/>
          <w:szCs w:val="24"/>
        </w:rPr>
        <w:t>The application stop (</w:t>
      </w:r>
      <w:commentRangeStart w:id="16"/>
      <w:r w:rsidR="007B1DE4" w:rsidRPr="007941C6">
        <w:rPr>
          <w:rFonts w:cs="Arial"/>
          <w:color w:val="000000" w:themeColor="text1"/>
          <w:sz w:val="24"/>
          <w:szCs w:val="24"/>
        </w:rPr>
        <w:t>shutdown</w:t>
      </w:r>
      <w:commentRangeEnd w:id="16"/>
      <w:r w:rsidR="00C874D8">
        <w:rPr>
          <w:rStyle w:val="ad"/>
        </w:rPr>
        <w:commentReference w:id="16"/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) should be performed by applying 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Ctrl+C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to the console </w:t>
      </w:r>
      <w:r w:rsidR="007941C6" w:rsidRPr="007941C6">
        <w:rPr>
          <w:rFonts w:cs="Arial"/>
          <w:color w:val="000000" w:themeColor="text1"/>
          <w:sz w:val="24"/>
          <w:szCs w:val="24"/>
        </w:rPr>
        <w:t>window, which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holds the running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17" w:name="UR_2"/>
      <w:bookmarkEnd w:id="17"/>
      <w:r w:rsidRPr="007941C6">
        <w:rPr>
          <w:rFonts w:cs="Arial"/>
          <w:sz w:val="24"/>
          <w:szCs w:val="24"/>
        </w:rPr>
        <w:t>UR-</w:t>
      </w:r>
      <w:r w:rsidR="002946DF" w:rsidRPr="007941C6">
        <w:rPr>
          <w:rFonts w:cs="Arial"/>
          <w:sz w:val="24"/>
          <w:szCs w:val="24"/>
        </w:rPr>
        <w:t>2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: </w:t>
      </w:r>
      <w:r w:rsidR="007B1DE4" w:rsidRPr="007941C6">
        <w:rPr>
          <w:rFonts w:cs="Arial"/>
          <w:color w:val="000000" w:themeColor="text1"/>
          <w:sz w:val="24"/>
          <w:szCs w:val="24"/>
        </w:rPr>
        <w:t>Configuration of the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18" w:name="UR_2_1"/>
      <w:bookmarkEnd w:id="18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2.1: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only configuration available is through command line parameters </w:t>
      </w:r>
      <w:r w:rsidR="002946DF" w:rsidRPr="007941C6">
        <w:rPr>
          <w:rFonts w:cs="Arial"/>
          <w:sz w:val="24"/>
          <w:szCs w:val="24"/>
        </w:rPr>
        <w:t>(</w:t>
      </w:r>
      <w:r w:rsidR="007B1DE4" w:rsidRPr="007941C6">
        <w:rPr>
          <w:rFonts w:cs="Arial"/>
          <w:sz w:val="24"/>
          <w:szCs w:val="24"/>
        </w:rPr>
        <w:t>see</w:t>
      </w:r>
      <w:r w:rsidR="002946DF" w:rsidRPr="007941C6">
        <w:rPr>
          <w:rFonts w:cs="Arial"/>
          <w:sz w:val="24"/>
          <w:szCs w:val="24"/>
        </w:rPr>
        <w:t xml:space="preserve"> </w:t>
      </w:r>
      <w:hyperlink w:anchor="DS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</w:t>
        </w:r>
      </w:hyperlink>
      <w:r w:rsidR="002946DF" w:rsidRPr="007941C6">
        <w:rPr>
          <w:rFonts w:cs="Arial"/>
          <w:sz w:val="24"/>
          <w:szCs w:val="24"/>
        </w:rPr>
        <w:t>).</w:t>
      </w:r>
    </w:p>
    <w:p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19" w:name="UR_2_2"/>
      <w:bookmarkEnd w:id="19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2.2: </w:t>
      </w:r>
      <w:commentRangeStart w:id="20"/>
      <w:r w:rsidR="007B1DE4" w:rsidRPr="007941C6">
        <w:rPr>
          <w:rFonts w:cs="Arial"/>
          <w:color w:val="000000" w:themeColor="text1"/>
          <w:sz w:val="24"/>
          <w:szCs w:val="24"/>
        </w:rPr>
        <w:t xml:space="preserve">Target encoding for text file conversion is </w:t>
      </w:r>
      <w:commentRangeStart w:id="21"/>
      <w:r w:rsidR="002946DF" w:rsidRPr="007941C6">
        <w:rPr>
          <w:rFonts w:cs="Arial"/>
          <w:color w:val="000000" w:themeColor="text1"/>
          <w:sz w:val="24"/>
          <w:szCs w:val="24"/>
        </w:rPr>
        <w:t>UTF8</w:t>
      </w:r>
      <w:commentRangeEnd w:id="20"/>
      <w:r w:rsidR="00A41646">
        <w:rPr>
          <w:rStyle w:val="ad"/>
        </w:rPr>
        <w:commentReference w:id="20"/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commentRangeEnd w:id="21"/>
      <w:r w:rsidR="001A7BBF">
        <w:rPr>
          <w:rStyle w:val="ad"/>
        </w:rPr>
        <w:commentReference w:id="21"/>
      </w:r>
      <w:r w:rsidR="002946DF" w:rsidRPr="007941C6">
        <w:rPr>
          <w:rFonts w:cs="Arial"/>
          <w:color w:val="000000" w:themeColor="text1"/>
          <w:sz w:val="24"/>
          <w:szCs w:val="24"/>
        </w:rPr>
        <w:t>(</w:t>
      </w:r>
      <w:r w:rsidR="007B1DE4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L_5" w:history="1">
        <w:r w:rsidR="005D52DE"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5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22" w:name="UR_3"/>
      <w:bookmarkEnd w:id="22"/>
      <w:r w:rsidRPr="007941C6">
        <w:rPr>
          <w:rFonts w:cs="Arial"/>
          <w:sz w:val="24"/>
          <w:szCs w:val="24"/>
        </w:rPr>
        <w:t>UR-</w:t>
      </w:r>
      <w:r w:rsidR="002946DF" w:rsidRPr="007941C6">
        <w:rPr>
          <w:rFonts w:cs="Arial"/>
          <w:sz w:val="24"/>
          <w:szCs w:val="24"/>
        </w:rPr>
        <w:t xml:space="preserve">3: </w:t>
      </w:r>
      <w:r w:rsidR="007B1DE4" w:rsidRPr="007941C6">
        <w:rPr>
          <w:rFonts w:cs="Arial"/>
          <w:sz w:val="24"/>
          <w:szCs w:val="24"/>
        </w:rPr>
        <w:t>Application log</w:t>
      </w:r>
      <w:r w:rsidR="002946DF" w:rsidRPr="007941C6">
        <w:rPr>
          <w:rFonts w:cs="Arial"/>
          <w:sz w:val="24"/>
          <w:szCs w:val="24"/>
        </w:rPr>
        <w:t>.</w:t>
      </w:r>
    </w:p>
    <w:p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23" w:name="UR_3_1"/>
      <w:bookmarkEnd w:id="23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3.1: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should output its log both to the console and to a log-file </w:t>
      </w:r>
      <w:r w:rsidR="002946DF" w:rsidRPr="007941C6">
        <w:rPr>
          <w:rFonts w:cs="Arial"/>
          <w:color w:val="000000" w:themeColor="text1"/>
          <w:sz w:val="24"/>
          <w:szCs w:val="24"/>
        </w:rPr>
        <w:t>(</w:t>
      </w:r>
      <w:r w:rsidR="007B1DE4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4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</w:t>
        </w:r>
      </w:hyperlink>
      <w:r w:rsidR="007B1DE4" w:rsidRPr="007941C6">
        <w:rPr>
          <w:rFonts w:cs="Arial"/>
          <w:color w:val="000000" w:themeColor="text1"/>
          <w:sz w:val="24"/>
          <w:szCs w:val="24"/>
        </w:rPr>
        <w:t xml:space="preserve">). </w:t>
      </w:r>
      <w:commentRangeStart w:id="24"/>
      <w:r w:rsidR="007B1DE4" w:rsidRPr="007941C6">
        <w:rPr>
          <w:rFonts w:cs="Arial"/>
          <w:color w:val="000000" w:themeColor="text1"/>
          <w:sz w:val="24"/>
          <w:szCs w:val="24"/>
        </w:rPr>
        <w:t xml:space="preserve">Log file name </w:t>
      </w:r>
      <w:commentRangeEnd w:id="24"/>
      <w:r w:rsidR="00894312">
        <w:rPr>
          <w:rStyle w:val="ad"/>
        </w:rPr>
        <w:commentReference w:id="24"/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should comply </w:t>
      </w:r>
      <w:r w:rsidR="007941C6" w:rsidRPr="007941C6">
        <w:rPr>
          <w:rFonts w:cs="Arial"/>
          <w:color w:val="000000" w:themeColor="text1"/>
          <w:sz w:val="24"/>
          <w:szCs w:val="24"/>
        </w:rPr>
        <w:t>with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the rules described in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25" w:name="UR_3_2"/>
      <w:bookmarkEnd w:id="25"/>
      <w:r w:rsidRPr="007941C6">
        <w:rPr>
          <w:rFonts w:cs="Arial"/>
          <w:color w:val="000000" w:themeColor="text1"/>
          <w:sz w:val="24"/>
          <w:szCs w:val="24"/>
        </w:rPr>
        <w:lastRenderedPageBreak/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3.2: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Log contents and format are described in </w:t>
      </w:r>
      <w:hyperlink w:anchor="DS_4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reaction to log file </w:t>
      </w:r>
      <w:commentRangeStart w:id="26"/>
      <w:r w:rsidR="007B1DE4" w:rsidRPr="007941C6">
        <w:rPr>
          <w:rFonts w:cs="Arial"/>
          <w:color w:val="000000" w:themeColor="text1"/>
          <w:sz w:val="24"/>
          <w:szCs w:val="24"/>
        </w:rPr>
        <w:t xml:space="preserve">presence/absence is described in </w:t>
      </w:r>
      <w:hyperlink w:anchor="DS_4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7B1DE4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4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4.3</w:t>
        </w:r>
      </w:hyperlink>
      <w:commentRangeEnd w:id="26"/>
      <w:r w:rsidR="007E0EAE">
        <w:rPr>
          <w:rStyle w:val="ad"/>
        </w:rPr>
        <w:commentReference w:id="26"/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7B1DE4" w:rsidRPr="007941C6">
        <w:rPr>
          <w:rFonts w:cs="Arial"/>
          <w:color w:val="000000" w:themeColor="text1"/>
          <w:sz w:val="24"/>
          <w:szCs w:val="24"/>
        </w:rPr>
        <w:t>accordingly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:rsidR="002946DF" w:rsidRPr="007941C6" w:rsidDel="00894312" w:rsidRDefault="002946DF" w:rsidP="00E92EE6">
      <w:pPr>
        <w:pStyle w:val="ABOVECODELINE"/>
        <w:rPr>
          <w:del w:id="27" w:author="Автор"/>
        </w:rPr>
      </w:pPr>
    </w:p>
    <w:p w:rsidR="002946DF" w:rsidRPr="007941C6" w:rsidRDefault="002946DF" w:rsidP="002946DF">
      <w:pPr>
        <w:pStyle w:val="ABOVECODELINE"/>
      </w:pPr>
    </w:p>
    <w:p w:rsidR="002946DF" w:rsidRPr="007941C6" w:rsidRDefault="00B96169" w:rsidP="002946DF">
      <w:pPr>
        <w:pStyle w:val="ABOVECODELINE"/>
        <w:jc w:val="center"/>
      </w:pPr>
      <w:commentRangeStart w:id="28"/>
      <w:commentRangeStart w:id="29"/>
      <w:commentRangeStart w:id="30"/>
      <w:r w:rsidRPr="007941C6">
        <w:rPr>
          <w:noProof/>
          <w:lang w:val="ru-RU" w:eastAsia="ru-RU"/>
        </w:rPr>
        <w:drawing>
          <wp:inline distT="0" distB="0" distL="0" distR="0">
            <wp:extent cx="4883150" cy="4485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70" cy="448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8"/>
      <w:commentRangeEnd w:id="29"/>
      <w:commentRangeEnd w:id="30"/>
      <w:r w:rsidR="00C21345">
        <w:rPr>
          <w:rStyle w:val="ad"/>
          <w:rFonts w:cs="Times New Roman"/>
          <w:lang w:bidi="he-IL"/>
        </w:rPr>
        <w:commentReference w:id="28"/>
      </w:r>
      <w:r w:rsidR="00722508">
        <w:rPr>
          <w:rStyle w:val="ad"/>
          <w:rFonts w:cs="Times New Roman"/>
          <w:lang w:bidi="he-IL"/>
        </w:rPr>
        <w:commentReference w:id="29"/>
      </w:r>
      <w:r w:rsidR="00722508">
        <w:rPr>
          <w:rStyle w:val="ad"/>
          <w:rFonts w:cs="Times New Roman"/>
          <w:lang w:bidi="he-IL"/>
        </w:rPr>
        <w:commentReference w:id="30"/>
      </w:r>
    </w:p>
    <w:p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31" w:name="_Toc530682271"/>
      <w:r w:rsidRPr="007941C6">
        <w:rPr>
          <w:rFonts w:ascii="Arial" w:hAnsi="Arial" w:cs="Arial"/>
          <w:color w:val="000000" w:themeColor="text1"/>
        </w:rPr>
        <w:t>Business rules</w:t>
      </w:r>
      <w:bookmarkEnd w:id="31"/>
    </w:p>
    <w:p w:rsidR="002946DF" w:rsidRPr="007941C6" w:rsidRDefault="002946DF" w:rsidP="002946DF">
      <w:pPr>
        <w:pStyle w:val="ABOVECODELINE"/>
      </w:pPr>
    </w:p>
    <w:p w:rsidR="002946DF" w:rsidRPr="007941C6" w:rsidRDefault="00714539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32" w:name="BR_1"/>
      <w:bookmarkEnd w:id="32"/>
      <w:commentRangeStart w:id="33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1: </w:t>
      </w:r>
      <w:commentRangeEnd w:id="33"/>
      <w:r w:rsidR="00B22B90">
        <w:rPr>
          <w:rStyle w:val="ad"/>
        </w:rPr>
        <w:commentReference w:id="33"/>
      </w:r>
      <w:commentRangeStart w:id="34"/>
      <w:r w:rsidR="006D61A8" w:rsidRPr="007941C6">
        <w:rPr>
          <w:rFonts w:cs="Arial"/>
          <w:color w:val="000000" w:themeColor="text1"/>
          <w:sz w:val="24"/>
          <w:szCs w:val="24"/>
        </w:rPr>
        <w:t xml:space="preserve">The source directory </w:t>
      </w:r>
      <w:commentRangeEnd w:id="34"/>
      <w:r w:rsidR="001B5CEC">
        <w:rPr>
          <w:rStyle w:val="ad"/>
        </w:rPr>
        <w:commentReference w:id="34"/>
      </w:r>
      <w:r w:rsidR="006D61A8" w:rsidRPr="007941C6">
        <w:rPr>
          <w:rFonts w:cs="Arial"/>
          <w:color w:val="000000" w:themeColor="text1"/>
          <w:sz w:val="24"/>
          <w:szCs w:val="24"/>
        </w:rPr>
        <w:t>and the destination directory</w:t>
      </w:r>
    </w:p>
    <w:p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35" w:name="BR_1_1"/>
      <w:bookmarkEnd w:id="35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r w:rsidR="006D61A8" w:rsidRPr="007941C6">
        <w:rPr>
          <w:rFonts w:cs="Arial"/>
          <w:color w:val="000000" w:themeColor="text1"/>
          <w:sz w:val="24"/>
          <w:szCs w:val="24"/>
        </w:rPr>
        <w:t>The source directory and the destination directory may NOT be the same directory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="006D61A8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6D61A8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commentRangeStart w:id="36"/>
      <w:r w:rsidR="001F166C">
        <w:fldChar w:fldCharType="begin"/>
      </w:r>
      <w:r w:rsidR="00335D2D">
        <w:instrText>HYPERLINK \l "DS_3_2"</w:instrText>
      </w:r>
      <w:r w:rsidR="001F166C">
        <w:fldChar w:fldCharType="separate"/>
      </w:r>
      <w:r w:rsidR="005D52DE" w:rsidRPr="007941C6">
        <w:rPr>
          <w:rStyle w:val="a5"/>
          <w:rFonts w:cs="Arial"/>
          <w:sz w:val="24"/>
          <w:szCs w:val="24"/>
        </w:rPr>
        <w:t>DS-</w:t>
      </w:r>
      <w:r w:rsidR="002946DF" w:rsidRPr="007941C6">
        <w:rPr>
          <w:rStyle w:val="a5"/>
          <w:rFonts w:cs="Arial"/>
          <w:sz w:val="24"/>
          <w:szCs w:val="24"/>
        </w:rPr>
        <w:t>3.2</w:t>
      </w:r>
      <w:r w:rsidR="001F166C">
        <w:fldChar w:fldCharType="end"/>
      </w:r>
      <w:r w:rsidR="002946DF" w:rsidRPr="007941C6">
        <w:rPr>
          <w:rFonts w:cs="Arial"/>
          <w:color w:val="000000" w:themeColor="text1"/>
          <w:sz w:val="24"/>
          <w:szCs w:val="24"/>
        </w:rPr>
        <w:t>)</w:t>
      </w:r>
      <w:commentRangeEnd w:id="36"/>
      <w:r w:rsidR="00E95BDE">
        <w:rPr>
          <w:rStyle w:val="ad"/>
        </w:rPr>
        <w:commentReference w:id="36"/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:rsidR="002946DF" w:rsidRPr="007941C6" w:rsidRDefault="00714539" w:rsidP="006D61A8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37" w:name="BR_1_2"/>
      <w:bookmarkEnd w:id="37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1.2: 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The destination directory may </w:t>
      </w:r>
      <w:commentRangeStart w:id="38"/>
      <w:r w:rsidR="006D61A8" w:rsidRPr="007941C6">
        <w:rPr>
          <w:rFonts w:cs="Arial"/>
          <w:color w:val="000000" w:themeColor="text1"/>
          <w:sz w:val="24"/>
          <w:szCs w:val="24"/>
        </w:rPr>
        <w:t xml:space="preserve">NOT </w:t>
      </w:r>
      <w:r w:rsidR="00952197" w:rsidRPr="007941C6">
        <w:rPr>
          <w:rFonts w:cs="Arial"/>
          <w:color w:val="000000" w:themeColor="text1"/>
          <w:sz w:val="24"/>
          <w:szCs w:val="24"/>
        </w:rPr>
        <w:t>by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 inside the source </w:t>
      </w:r>
      <w:commentRangeEnd w:id="38"/>
      <w:r w:rsidR="00B22B90">
        <w:rPr>
          <w:rStyle w:val="ad"/>
        </w:rPr>
        <w:commentReference w:id="38"/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directory or any </w:t>
      </w:r>
      <w:proofErr w:type="spellStart"/>
      <w:r w:rsidR="006D61A8" w:rsidRPr="007941C6">
        <w:rPr>
          <w:rFonts w:cs="Arial"/>
          <w:color w:val="000000" w:themeColor="text1"/>
          <w:sz w:val="24"/>
          <w:szCs w:val="24"/>
        </w:rPr>
        <w:t>its</w:t>
      </w:r>
      <w:proofErr w:type="spellEnd"/>
      <w:r w:rsidR="006D61A8" w:rsidRPr="007941C6">
        <w:rPr>
          <w:rFonts w:cs="Arial"/>
          <w:color w:val="000000" w:themeColor="text1"/>
          <w:sz w:val="24"/>
          <w:szCs w:val="24"/>
        </w:rPr>
        <w:t xml:space="preserve"> subdirectories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="00952197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952197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commentRangeStart w:id="39"/>
      <w:r w:rsidR="001F166C">
        <w:fldChar w:fldCharType="begin"/>
      </w:r>
      <w:r w:rsidR="00E631C7">
        <w:instrText>HYPERLINK \l "DS_3_2"</w:instrText>
      </w:r>
      <w:r w:rsidR="001F166C">
        <w:fldChar w:fldCharType="separate"/>
      </w:r>
      <w:r w:rsidR="005D52DE" w:rsidRPr="007941C6">
        <w:rPr>
          <w:rStyle w:val="a5"/>
          <w:rFonts w:cs="Arial"/>
          <w:sz w:val="24"/>
          <w:szCs w:val="24"/>
        </w:rPr>
        <w:t>DS-</w:t>
      </w:r>
      <w:r w:rsidR="002946DF" w:rsidRPr="007941C6">
        <w:rPr>
          <w:rStyle w:val="a5"/>
          <w:rFonts w:cs="Arial"/>
          <w:sz w:val="24"/>
          <w:szCs w:val="24"/>
        </w:rPr>
        <w:t>3.2</w:t>
      </w:r>
      <w:r w:rsidR="001F166C">
        <w:fldChar w:fldCharType="end"/>
      </w:r>
      <w:r w:rsidR="002946DF" w:rsidRPr="007941C6">
        <w:rPr>
          <w:rFonts w:cs="Arial"/>
          <w:color w:val="000000" w:themeColor="text1"/>
          <w:sz w:val="24"/>
          <w:szCs w:val="24"/>
        </w:rPr>
        <w:t>).</w:t>
      </w:r>
      <w:commentRangeEnd w:id="39"/>
      <w:r w:rsidR="00B22B90">
        <w:rPr>
          <w:rStyle w:val="ad"/>
        </w:rPr>
        <w:commentReference w:id="39"/>
      </w:r>
    </w:p>
    <w:p w:rsidR="002946DF" w:rsidRPr="007941C6" w:rsidRDefault="002946DF" w:rsidP="002946DF">
      <w:pPr>
        <w:pStyle w:val="ABOVECODELINE"/>
      </w:pPr>
    </w:p>
    <w:p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40" w:name="_Toc530682272"/>
      <w:r w:rsidRPr="007941C6">
        <w:rPr>
          <w:rFonts w:ascii="Arial" w:hAnsi="Arial" w:cs="Arial"/>
          <w:color w:val="000000" w:themeColor="text1"/>
        </w:rPr>
        <w:t>Quality attributes</w:t>
      </w:r>
      <w:bookmarkEnd w:id="40"/>
    </w:p>
    <w:p w:rsidR="002946DF" w:rsidRPr="007941C6" w:rsidRDefault="002946DF" w:rsidP="002946DF">
      <w:pPr>
        <w:pStyle w:val="ABOVECODELINE"/>
      </w:pPr>
    </w:p>
    <w:p w:rsidR="002946DF" w:rsidRPr="007941C6" w:rsidRDefault="00714539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41" w:name="QA_1"/>
      <w:bookmarkEnd w:id="41"/>
      <w:r w:rsidRPr="007941C6">
        <w:rPr>
          <w:rFonts w:cs="Arial"/>
          <w:sz w:val="24"/>
          <w:szCs w:val="24"/>
        </w:rPr>
        <w:t>QA-</w:t>
      </w:r>
      <w:r w:rsidR="002946DF" w:rsidRPr="007941C6">
        <w:rPr>
          <w:rFonts w:cs="Arial"/>
          <w:sz w:val="24"/>
          <w:szCs w:val="24"/>
        </w:rPr>
        <w:t xml:space="preserve">1: </w:t>
      </w:r>
      <w:r w:rsidR="00952197" w:rsidRPr="007941C6">
        <w:rPr>
          <w:rFonts w:cs="Arial"/>
          <w:sz w:val="24"/>
          <w:szCs w:val="24"/>
        </w:rPr>
        <w:t>Performance</w:t>
      </w:r>
    </w:p>
    <w:p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42" w:name="QA_1_1"/>
      <w:bookmarkEnd w:id="42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The application should provide the processing speed of at least 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5 </w:t>
      </w:r>
      <w:r w:rsidR="00952197" w:rsidRPr="007941C6">
        <w:rPr>
          <w:rFonts w:cs="Arial"/>
          <w:color w:val="000000" w:themeColor="text1"/>
          <w:sz w:val="24"/>
          <w:szCs w:val="24"/>
        </w:rPr>
        <w:t>MB</w:t>
      </w:r>
      <w:r w:rsidR="002946DF" w:rsidRPr="007941C6">
        <w:rPr>
          <w:rFonts w:cs="Arial"/>
          <w:color w:val="000000" w:themeColor="text1"/>
          <w:sz w:val="24"/>
          <w:szCs w:val="24"/>
        </w:rPr>
        <w:t>/</w:t>
      </w:r>
      <w:r w:rsidR="00952197" w:rsidRPr="007941C6">
        <w:rPr>
          <w:rFonts w:cs="Arial"/>
          <w:color w:val="000000" w:themeColor="text1"/>
          <w:sz w:val="24"/>
          <w:szCs w:val="24"/>
        </w:rPr>
        <w:t>sec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952197" w:rsidRPr="007941C6">
        <w:rPr>
          <w:rFonts w:cs="Arial"/>
          <w:color w:val="000000" w:themeColor="text1"/>
          <w:sz w:val="24"/>
          <w:szCs w:val="24"/>
        </w:rPr>
        <w:t>with the following (or equivalent) hardware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: </w:t>
      </w:r>
      <w:r w:rsidR="00952197" w:rsidRPr="007941C6">
        <w:rPr>
          <w:rFonts w:cs="Arial"/>
          <w:color w:val="000000" w:themeColor="text1"/>
          <w:sz w:val="24"/>
          <w:szCs w:val="24"/>
        </w:rPr>
        <w:t>CPU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i7, </w:t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RAM 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4 </w:t>
      </w:r>
      <w:r w:rsidR="00952197" w:rsidRPr="007941C6">
        <w:rPr>
          <w:rFonts w:cs="Arial"/>
          <w:color w:val="000000" w:themeColor="text1"/>
          <w:sz w:val="24"/>
          <w:szCs w:val="24"/>
        </w:rPr>
        <w:t>GB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952197" w:rsidRPr="007941C6">
        <w:rPr>
          <w:rFonts w:cs="Arial"/>
          <w:color w:val="000000" w:themeColor="text1"/>
          <w:sz w:val="24"/>
          <w:szCs w:val="24"/>
        </w:rPr>
        <w:t>average disc read/write speed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30 </w:t>
      </w:r>
      <w:r w:rsidR="00952197" w:rsidRPr="007941C6">
        <w:rPr>
          <w:rFonts w:cs="Arial"/>
          <w:color w:val="000000" w:themeColor="text1"/>
          <w:sz w:val="24"/>
          <w:szCs w:val="24"/>
        </w:rPr>
        <w:t>MB</w:t>
      </w:r>
      <w:r w:rsidR="002946DF" w:rsidRPr="007941C6">
        <w:rPr>
          <w:rFonts w:cs="Arial"/>
          <w:color w:val="000000" w:themeColor="text1"/>
          <w:sz w:val="24"/>
          <w:szCs w:val="24"/>
        </w:rPr>
        <w:t>/</w:t>
      </w:r>
      <w:r w:rsidR="00952197" w:rsidRPr="007941C6">
        <w:rPr>
          <w:rFonts w:cs="Arial"/>
          <w:color w:val="000000" w:themeColor="text1"/>
          <w:sz w:val="24"/>
          <w:szCs w:val="24"/>
        </w:rPr>
        <w:t>sec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. </w:t>
      </w:r>
      <w:r w:rsidR="00952197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L_6" w:history="1">
        <w:r w:rsidR="005D52DE"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6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:rsidR="002946DF" w:rsidRPr="007941C6" w:rsidRDefault="00714539" w:rsidP="00376BF3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43" w:name="QA_2"/>
      <w:bookmarkEnd w:id="43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2: </w:t>
      </w:r>
      <w:r w:rsidR="00376BF3" w:rsidRPr="007941C6">
        <w:rPr>
          <w:rFonts w:cs="Arial"/>
          <w:color w:val="000000" w:themeColor="text1"/>
          <w:sz w:val="24"/>
          <w:szCs w:val="24"/>
        </w:rPr>
        <w:t>Resilience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376BF3" w:rsidRPr="007941C6">
        <w:rPr>
          <w:rFonts w:cs="Arial"/>
          <w:color w:val="000000" w:themeColor="text1"/>
          <w:sz w:val="24"/>
          <w:szCs w:val="24"/>
        </w:rPr>
        <w:t>to input data</w:t>
      </w:r>
    </w:p>
    <w:p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44" w:name="QA_2_1"/>
      <w:bookmarkEnd w:id="44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2.1: </w:t>
      </w:r>
      <w:r w:rsidR="00376BF3"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DS_5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5.1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requirements to input file formats.</w:t>
      </w:r>
    </w:p>
    <w:p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45" w:name="QA_2_2"/>
      <w:bookmarkEnd w:id="45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2.2: </w:t>
      </w:r>
      <w:r w:rsidR="00376BF3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5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5.2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requirements to input file size.</w:t>
      </w:r>
    </w:p>
    <w:p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46" w:name="QA_2_3"/>
      <w:bookmarkEnd w:id="46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2.3: </w:t>
      </w:r>
      <w:r w:rsidR="00376BF3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5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5.3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details on application reaction on </w:t>
      </w:r>
      <w:commentRangeStart w:id="47"/>
      <w:r w:rsidR="00376BF3" w:rsidRPr="007941C6">
        <w:rPr>
          <w:rFonts w:cs="Arial"/>
          <w:color w:val="000000" w:themeColor="text1"/>
          <w:sz w:val="24"/>
          <w:szCs w:val="24"/>
        </w:rPr>
        <w:t xml:space="preserve">incorrect input </w:t>
      </w:r>
      <w:r w:rsidR="00376BF3" w:rsidRPr="007941C6">
        <w:rPr>
          <w:rFonts w:cs="Arial"/>
          <w:color w:val="000000" w:themeColor="text1"/>
          <w:sz w:val="24"/>
          <w:szCs w:val="24"/>
        </w:rPr>
        <w:lastRenderedPageBreak/>
        <w:t xml:space="preserve">file </w:t>
      </w:r>
      <w:commentRangeStart w:id="48"/>
      <w:r w:rsidR="00376BF3" w:rsidRPr="007941C6">
        <w:rPr>
          <w:rFonts w:cs="Arial"/>
          <w:color w:val="000000" w:themeColor="text1"/>
          <w:sz w:val="24"/>
          <w:szCs w:val="24"/>
        </w:rPr>
        <w:t>format</w:t>
      </w:r>
      <w:commentRangeEnd w:id="48"/>
      <w:r w:rsidR="000D3373">
        <w:rPr>
          <w:rStyle w:val="ad"/>
        </w:rPr>
        <w:commentReference w:id="48"/>
      </w:r>
      <w:r w:rsidR="00376BF3" w:rsidRPr="007941C6">
        <w:rPr>
          <w:rFonts w:cs="Arial"/>
          <w:color w:val="000000" w:themeColor="text1"/>
          <w:sz w:val="24"/>
          <w:szCs w:val="24"/>
        </w:rPr>
        <w:t>.</w:t>
      </w:r>
      <w:commentRangeEnd w:id="47"/>
      <w:r w:rsidR="008C29F2">
        <w:rPr>
          <w:rStyle w:val="ad"/>
        </w:rPr>
        <w:commentReference w:id="47"/>
      </w:r>
    </w:p>
    <w:p w:rsidR="002946DF" w:rsidRPr="007941C6" w:rsidRDefault="002946DF" w:rsidP="002946DF">
      <w:pPr>
        <w:pStyle w:val="ABOVECODELINE"/>
      </w:pPr>
    </w:p>
    <w:p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49" w:name="_Toc530682273"/>
      <w:r w:rsidRPr="007941C6">
        <w:rPr>
          <w:rFonts w:ascii="Arial" w:hAnsi="Arial" w:cs="Arial"/>
          <w:color w:val="000000" w:themeColor="text1"/>
        </w:rPr>
        <w:t>Limitations</w:t>
      </w:r>
      <w:bookmarkEnd w:id="49"/>
    </w:p>
    <w:p w:rsidR="002946DF" w:rsidRPr="007941C6" w:rsidRDefault="002946DF" w:rsidP="002946DF">
      <w:pPr>
        <w:pStyle w:val="ABOVECODELINE"/>
      </w:pPr>
    </w:p>
    <w:p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50" w:name="L_1"/>
      <w:bookmarkEnd w:id="50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1: </w:t>
      </w:r>
      <w:r w:rsidR="00376BF3" w:rsidRPr="007941C6">
        <w:rPr>
          <w:rFonts w:cs="Arial"/>
          <w:sz w:val="24"/>
          <w:szCs w:val="24"/>
        </w:rPr>
        <w:t xml:space="preserve">The application should be developed using PHP as the Customer is going to </w:t>
      </w:r>
      <w:r w:rsidR="00270825" w:rsidRPr="007941C6">
        <w:rPr>
          <w:rFonts w:cs="Arial"/>
          <w:sz w:val="24"/>
          <w:szCs w:val="24"/>
        </w:rPr>
        <w:t>s</w:t>
      </w:r>
      <w:r w:rsidR="00376BF3" w:rsidRPr="007941C6">
        <w:rPr>
          <w:rFonts w:cs="Arial"/>
          <w:sz w:val="24"/>
          <w:szCs w:val="24"/>
        </w:rPr>
        <w:t>upport the application with his own IT-department</w:t>
      </w:r>
      <w:r w:rsidR="002946DF" w:rsidRPr="007941C6">
        <w:rPr>
          <w:rFonts w:cs="Arial"/>
          <w:sz w:val="24"/>
          <w:szCs w:val="24"/>
        </w:rPr>
        <w:t>.</w:t>
      </w:r>
    </w:p>
    <w:p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51" w:name="L_2"/>
      <w:bookmarkEnd w:id="51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2: </w:t>
      </w:r>
      <w:r w:rsidR="00270825" w:rsidRPr="007941C6">
        <w:rPr>
          <w:rFonts w:cs="Arial"/>
          <w:sz w:val="24"/>
          <w:szCs w:val="24"/>
        </w:rPr>
        <w:t xml:space="preserve">See </w:t>
      </w:r>
      <w:hyperlink w:anchor="DS_1" w:history="1">
        <w:r w:rsidR="00270825" w:rsidRPr="007941C6">
          <w:rPr>
            <w:rStyle w:val="a5"/>
            <w:rFonts w:cs="Arial"/>
            <w:sz w:val="24"/>
            <w:szCs w:val="24"/>
          </w:rPr>
          <w:t>DS-1</w:t>
        </w:r>
      </w:hyperlink>
      <w:r w:rsidR="00270825" w:rsidRPr="007941C6">
        <w:rPr>
          <w:rFonts w:cs="Arial"/>
          <w:sz w:val="24"/>
          <w:szCs w:val="24"/>
        </w:rPr>
        <w:t xml:space="preserve"> for PHP version and configuration details.</w:t>
      </w:r>
    </w:p>
    <w:p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52" w:name="L_3"/>
      <w:bookmarkEnd w:id="52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3: </w:t>
      </w:r>
      <w:r w:rsidR="00270825" w:rsidRPr="007941C6">
        <w:rPr>
          <w:rFonts w:cs="Arial"/>
          <w:sz w:val="24"/>
          <w:szCs w:val="24"/>
        </w:rPr>
        <w:t>PHP setup and configuration process are out of this project scope and therefore are NOT described in any product/project documentation.</w:t>
      </w:r>
    </w:p>
    <w:p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53" w:name="L_4"/>
      <w:bookmarkEnd w:id="53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4: </w:t>
      </w:r>
      <w:r w:rsidR="000A0D74" w:rsidRPr="007941C6">
        <w:rPr>
          <w:rFonts w:cs="Arial"/>
          <w:sz w:val="24"/>
          <w:szCs w:val="24"/>
        </w:rPr>
        <w:t xml:space="preserve">Multi-platform capabilities of the application are the next: </w:t>
      </w:r>
      <w:r w:rsidR="0055202F" w:rsidRPr="007941C6">
        <w:rPr>
          <w:rFonts w:cs="Arial"/>
          <w:sz w:val="24"/>
          <w:szCs w:val="24"/>
        </w:rPr>
        <w:t xml:space="preserve">it should work with Windows and Linux assuming that proper PHP version </w:t>
      </w:r>
      <w:commentRangeStart w:id="54"/>
      <w:r w:rsidR="0055202F" w:rsidRPr="007941C6">
        <w:rPr>
          <w:rFonts w:cs="Arial"/>
          <w:sz w:val="24"/>
          <w:szCs w:val="24"/>
        </w:rPr>
        <w:t xml:space="preserve">(see </w:t>
      </w:r>
      <w:hyperlink w:anchor="DS_1_1" w:history="1">
        <w:r w:rsidR="0055202F" w:rsidRPr="007941C6">
          <w:rPr>
            <w:rStyle w:val="a5"/>
            <w:rFonts w:cs="Arial"/>
            <w:sz w:val="24"/>
            <w:szCs w:val="24"/>
          </w:rPr>
          <w:t>DS-1.1</w:t>
        </w:r>
      </w:hyperlink>
      <w:r w:rsidR="0055202F" w:rsidRPr="007941C6">
        <w:rPr>
          <w:rFonts w:cs="Arial"/>
          <w:sz w:val="24"/>
          <w:szCs w:val="24"/>
        </w:rPr>
        <w:t xml:space="preserve">) </w:t>
      </w:r>
      <w:commentRangeEnd w:id="54"/>
      <w:r w:rsidR="003C50F9">
        <w:rPr>
          <w:rStyle w:val="ad"/>
        </w:rPr>
        <w:commentReference w:id="54"/>
      </w:r>
      <w:r w:rsidR="0055202F" w:rsidRPr="007941C6">
        <w:rPr>
          <w:rFonts w:cs="Arial"/>
          <w:sz w:val="24"/>
          <w:szCs w:val="24"/>
        </w:rPr>
        <w:t>works there.</w:t>
      </w:r>
    </w:p>
    <w:p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55" w:name="L_5"/>
      <w:bookmarkEnd w:id="55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5: </w:t>
      </w:r>
      <w:r w:rsidR="00450946" w:rsidRPr="007941C6">
        <w:rPr>
          <w:rFonts w:cs="Arial"/>
          <w:sz w:val="24"/>
          <w:szCs w:val="24"/>
        </w:rPr>
        <w:t>The target encoding (</w:t>
      </w:r>
      <w:commentRangeStart w:id="56"/>
      <w:commentRangeStart w:id="57"/>
      <w:r w:rsidR="002946DF" w:rsidRPr="007941C6">
        <w:rPr>
          <w:rFonts w:cs="Arial"/>
          <w:sz w:val="24"/>
          <w:szCs w:val="24"/>
        </w:rPr>
        <w:t>UTF8</w:t>
      </w:r>
      <w:commentRangeEnd w:id="56"/>
      <w:commentRangeEnd w:id="57"/>
      <w:r w:rsidR="005A2BDC">
        <w:rPr>
          <w:rStyle w:val="ad"/>
        </w:rPr>
        <w:commentReference w:id="57"/>
      </w:r>
      <w:r w:rsidR="00C21345">
        <w:rPr>
          <w:rStyle w:val="ad"/>
        </w:rPr>
        <w:commentReference w:id="56"/>
      </w:r>
      <w:r w:rsidR="00450946" w:rsidRPr="007941C6">
        <w:rPr>
          <w:rFonts w:cs="Arial"/>
          <w:sz w:val="24"/>
          <w:szCs w:val="24"/>
        </w:rPr>
        <w:t>) is fixed. There is no option to change it.</w:t>
      </w:r>
    </w:p>
    <w:p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58" w:name="L_6"/>
      <w:bookmarkEnd w:id="58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6: </w:t>
      </w:r>
      <w:r w:rsidR="00DE6A29" w:rsidRPr="007941C6">
        <w:rPr>
          <w:rFonts w:cs="Arial"/>
          <w:sz w:val="24"/>
          <w:szCs w:val="24"/>
        </w:rPr>
        <w:t>The</w:t>
      </w:r>
      <w:r w:rsidR="002946DF" w:rsidRPr="007941C6">
        <w:rPr>
          <w:rFonts w:cs="Arial"/>
          <w:sz w:val="24"/>
          <w:szCs w:val="24"/>
        </w:rPr>
        <w:t xml:space="preserve"> </w:t>
      </w:r>
      <w:hyperlink w:anchor="QA_1_1" w:history="1">
        <w:r w:rsidR="00714539" w:rsidRPr="007941C6">
          <w:rPr>
            <w:rStyle w:val="a5"/>
            <w:rFonts w:cs="Arial"/>
            <w:sz w:val="24"/>
            <w:szCs w:val="24"/>
          </w:rPr>
          <w:t>QA-</w:t>
        </w:r>
        <w:r w:rsidR="002946DF" w:rsidRPr="007941C6">
          <w:rPr>
            <w:rStyle w:val="a5"/>
            <w:rFonts w:cs="Arial"/>
            <w:sz w:val="24"/>
            <w:szCs w:val="24"/>
          </w:rPr>
          <w:t>1.1</w:t>
        </w:r>
      </w:hyperlink>
      <w:r w:rsidR="002946DF" w:rsidRPr="007941C6">
        <w:rPr>
          <w:rFonts w:cs="Arial"/>
          <w:sz w:val="24"/>
          <w:szCs w:val="24"/>
        </w:rPr>
        <w:t xml:space="preserve"> </w:t>
      </w:r>
      <w:r w:rsidR="00DE6A29" w:rsidRPr="007941C6">
        <w:rPr>
          <w:rFonts w:cs="Arial"/>
          <w:sz w:val="24"/>
          <w:szCs w:val="24"/>
        </w:rPr>
        <w:t>may be violated in case of objective reasons (e.g.</w:t>
      </w:r>
      <w:r w:rsidR="007941C6">
        <w:rPr>
          <w:rFonts w:cs="Arial"/>
          <w:sz w:val="24"/>
          <w:szCs w:val="24"/>
        </w:rPr>
        <w:t>,</w:t>
      </w:r>
      <w:r w:rsidR="00DE6A29" w:rsidRPr="007941C6">
        <w:rPr>
          <w:rFonts w:cs="Arial"/>
          <w:sz w:val="24"/>
          <w:szCs w:val="24"/>
        </w:rPr>
        <w:t xml:space="preserve"> system overload, low-performing hardware and so on)</w:t>
      </w:r>
      <w:r w:rsidR="002946DF" w:rsidRPr="007941C6">
        <w:rPr>
          <w:rFonts w:cs="Arial"/>
          <w:sz w:val="24"/>
          <w:szCs w:val="24"/>
        </w:rPr>
        <w:t>.</w:t>
      </w:r>
    </w:p>
    <w:p w:rsidR="002946DF" w:rsidRPr="007941C6" w:rsidRDefault="002946DF" w:rsidP="002946DF">
      <w:pPr>
        <w:pStyle w:val="ABOVECODELINE"/>
      </w:pPr>
    </w:p>
    <w:p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59" w:name="_Toc530682274"/>
      <w:r w:rsidRPr="007941C6">
        <w:rPr>
          <w:rFonts w:ascii="Arial" w:hAnsi="Arial" w:cs="Arial"/>
          <w:color w:val="000000" w:themeColor="text1"/>
        </w:rPr>
        <w:t>Detailed specifications</w:t>
      </w:r>
      <w:bookmarkEnd w:id="59"/>
    </w:p>
    <w:p w:rsidR="002946DF" w:rsidRPr="007941C6" w:rsidRDefault="002946DF" w:rsidP="002946DF">
      <w:pPr>
        <w:pStyle w:val="ABOVECODELINE"/>
      </w:pPr>
    </w:p>
    <w:p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60" w:name="DS_1"/>
      <w:bookmarkEnd w:id="60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>1: PHP</w:t>
      </w:r>
    </w:p>
    <w:p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61" w:name="DS_1_1"/>
      <w:bookmarkEnd w:id="61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 xml:space="preserve">1.1: </w:t>
      </w:r>
      <w:r w:rsidR="00DE6A29" w:rsidRPr="007941C6">
        <w:rPr>
          <w:rFonts w:cs="Arial"/>
          <w:sz w:val="24"/>
          <w:szCs w:val="24"/>
        </w:rPr>
        <w:t>Minimal version</w:t>
      </w:r>
      <w:r w:rsidR="002946DF" w:rsidRPr="007941C6">
        <w:rPr>
          <w:rFonts w:cs="Arial"/>
          <w:sz w:val="24"/>
          <w:szCs w:val="24"/>
        </w:rPr>
        <w:t xml:space="preserve"> – 5.5.</w:t>
      </w:r>
    </w:p>
    <w:p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62" w:name="DS_1_2"/>
      <w:bookmarkEnd w:id="62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>1.2</w:t>
      </w:r>
      <w:r w:rsidR="00D71CA6">
        <w:rPr>
          <w:rFonts w:cs="Arial"/>
          <w:sz w:val="24"/>
          <w:szCs w:val="24"/>
        </w:rPr>
        <w:t>:</w:t>
      </w:r>
      <w:r w:rsidR="002946DF" w:rsidRPr="007941C6">
        <w:rPr>
          <w:rFonts w:cs="Arial"/>
          <w:sz w:val="24"/>
          <w:szCs w:val="24"/>
        </w:rPr>
        <w:t xml:space="preserve"> </w:t>
      </w:r>
      <w:r w:rsidR="00DE6A29" w:rsidRPr="007941C6">
        <w:rPr>
          <w:rFonts w:cs="Arial"/>
          <w:sz w:val="24"/>
          <w:szCs w:val="24"/>
        </w:rPr>
        <w:t>The mbstring extension should be installed and enabled.</w:t>
      </w:r>
    </w:p>
    <w:p w:rsidR="002946DF" w:rsidRPr="007941C6" w:rsidRDefault="002946DF" w:rsidP="002946DF">
      <w:pPr>
        <w:pStyle w:val="ABOVECODELINE"/>
      </w:pPr>
    </w:p>
    <w:p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63" w:name="DS_2"/>
      <w:bookmarkEnd w:id="63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 xml:space="preserve">2: </w:t>
      </w:r>
      <w:r w:rsidR="00DE6A29" w:rsidRPr="007941C6">
        <w:rPr>
          <w:rFonts w:cs="Arial"/>
          <w:b/>
          <w:sz w:val="24"/>
          <w:szCs w:val="24"/>
        </w:rPr>
        <w:t>Command line parameters</w:t>
      </w:r>
    </w:p>
    <w:p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64" w:name="DS_2_1"/>
      <w:bookmarkEnd w:id="64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 xml:space="preserve">2.1: </w:t>
      </w:r>
      <w:r w:rsidR="00DE6A29" w:rsidRPr="007941C6">
        <w:rPr>
          <w:rFonts w:cs="Arial"/>
          <w:sz w:val="24"/>
          <w:szCs w:val="24"/>
        </w:rPr>
        <w:t>The application receives three command line parameters during the start process:</w:t>
      </w:r>
    </w:p>
    <w:p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 xml:space="preserve">SOURCE_DIR – </w:t>
      </w:r>
      <w:r w:rsidR="00DE6A29" w:rsidRPr="007941C6">
        <w:rPr>
          <w:lang w:val="en-US"/>
        </w:rPr>
        <w:t>mandatory parameter, points to the directory with files to be processed;</w:t>
      </w:r>
    </w:p>
    <w:p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 xml:space="preserve">DESTINATION_DIR – </w:t>
      </w:r>
      <w:r w:rsidR="00DE6A29" w:rsidRPr="007941C6">
        <w:rPr>
          <w:lang w:val="en-US"/>
        </w:rPr>
        <w:t>mandatory parameter</w:t>
      </w:r>
      <w:r w:rsidRPr="007941C6">
        <w:rPr>
          <w:lang w:val="en-US"/>
        </w:rPr>
        <w:t xml:space="preserve">, </w:t>
      </w:r>
      <w:r w:rsidR="00DE6A29" w:rsidRPr="007941C6">
        <w:rPr>
          <w:lang w:val="en-US"/>
        </w:rPr>
        <w:t xml:space="preserve">points to the directory to store converted files </w:t>
      </w:r>
      <w:r w:rsidRPr="007941C6">
        <w:rPr>
          <w:lang w:val="en-US"/>
        </w:rPr>
        <w:t>(</w:t>
      </w:r>
      <w:r w:rsidR="00DE6A29" w:rsidRPr="007941C6">
        <w:rPr>
          <w:lang w:val="en-US"/>
        </w:rPr>
        <w:t>see also</w:t>
      </w:r>
      <w:r w:rsidRPr="007941C6">
        <w:rPr>
          <w:lang w:val="en-US"/>
        </w:rPr>
        <w:t xml:space="preserve"> </w:t>
      </w:r>
      <w:hyperlink w:anchor="BR_1_1" w:history="1">
        <w:r w:rsidR="00714539" w:rsidRPr="007941C6">
          <w:rPr>
            <w:rStyle w:val="a5"/>
            <w:lang w:val="en-US"/>
          </w:rPr>
          <w:t>BR-</w:t>
        </w:r>
        <w:r w:rsidRPr="007941C6">
          <w:rPr>
            <w:rStyle w:val="a5"/>
            <w:lang w:val="en-US"/>
          </w:rPr>
          <w:t>1.1</w:t>
        </w:r>
      </w:hyperlink>
      <w:r w:rsidRPr="007941C6">
        <w:rPr>
          <w:lang w:val="en-US"/>
        </w:rPr>
        <w:t xml:space="preserve"> </w:t>
      </w:r>
      <w:r w:rsidR="00DE6A29" w:rsidRPr="007941C6">
        <w:rPr>
          <w:lang w:val="en-US"/>
        </w:rPr>
        <w:t>and</w:t>
      </w:r>
      <w:r w:rsidRPr="007941C6">
        <w:rPr>
          <w:lang w:val="en-US"/>
        </w:rPr>
        <w:t xml:space="preserve"> </w:t>
      </w:r>
      <w:hyperlink w:anchor="BR_1_2" w:history="1">
        <w:r w:rsidR="00714539" w:rsidRPr="007941C6">
          <w:rPr>
            <w:rStyle w:val="a5"/>
            <w:lang w:val="en-US"/>
          </w:rPr>
          <w:t>BR-</w:t>
        </w:r>
        <w:r w:rsidRPr="007941C6">
          <w:rPr>
            <w:rStyle w:val="a5"/>
            <w:lang w:val="en-US"/>
          </w:rPr>
          <w:t>1.2</w:t>
        </w:r>
      </w:hyperlink>
      <w:r w:rsidRPr="007941C6">
        <w:rPr>
          <w:lang w:val="en-US"/>
        </w:rPr>
        <w:t>);</w:t>
      </w:r>
    </w:p>
    <w:p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 xml:space="preserve">LOG_FILE_NAME – </w:t>
      </w:r>
      <w:r w:rsidR="00DE6A29" w:rsidRPr="007941C6">
        <w:rPr>
          <w:lang w:val="en-US"/>
        </w:rPr>
        <w:t>optional parameter, points to the log file</w:t>
      </w:r>
      <w:r w:rsidRPr="007941C6">
        <w:rPr>
          <w:lang w:val="en-US"/>
        </w:rPr>
        <w:t xml:space="preserve"> (</w:t>
      </w:r>
      <w:r w:rsidR="00DE6A29" w:rsidRPr="007941C6">
        <w:rPr>
          <w:lang w:val="en-US"/>
        </w:rPr>
        <w:t xml:space="preserve">if omitted, </w:t>
      </w:r>
      <w:r w:rsidRPr="007941C6">
        <w:rPr>
          <w:lang w:val="en-US"/>
        </w:rPr>
        <w:t xml:space="preserve">“converter.log” </w:t>
      </w:r>
      <w:r w:rsidR="00DE6A29" w:rsidRPr="007941C6">
        <w:rPr>
          <w:lang w:val="en-US"/>
        </w:rPr>
        <w:t>file should be created in the same directory where “</w:t>
      </w:r>
      <w:r w:rsidRPr="007941C6">
        <w:rPr>
          <w:lang w:val="en-US"/>
        </w:rPr>
        <w:t>converter.</w:t>
      </w:r>
      <w:r w:rsidR="00DE6A29" w:rsidRPr="007941C6">
        <w:rPr>
          <w:lang w:val="en-US"/>
        </w:rPr>
        <w:t>phar” is located</w:t>
      </w:r>
      <w:r w:rsidRPr="007941C6">
        <w:rPr>
          <w:lang w:val="en-US"/>
        </w:rPr>
        <w:t>);</w:t>
      </w:r>
    </w:p>
    <w:p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65" w:name="DS_2_2"/>
      <w:bookmarkEnd w:id="65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2.2: </w:t>
      </w:r>
      <w:r w:rsidR="00DF03A4" w:rsidRPr="007941C6">
        <w:rPr>
          <w:rFonts w:cs="Arial"/>
          <w:sz w:val="24"/>
          <w:szCs w:val="24"/>
        </w:rPr>
        <w:t>If some mandatory command line parameter is omitted, the application should shut down displaying standard usage-message</w:t>
      </w:r>
      <w:r w:rsidRPr="007941C6">
        <w:rPr>
          <w:rFonts w:cs="Arial"/>
          <w:sz w:val="24"/>
          <w:szCs w:val="24"/>
        </w:rPr>
        <w:t xml:space="preserve"> (</w:t>
      </w:r>
      <w:commentRangeStart w:id="66"/>
      <w:r w:rsidR="00DF03A4" w:rsidRPr="007941C6">
        <w:rPr>
          <w:rFonts w:cs="Arial"/>
          <w:sz w:val="24"/>
          <w:szCs w:val="24"/>
        </w:rPr>
        <w:t xml:space="preserve">see </w:t>
      </w:r>
      <w:hyperlink w:anchor="DS_3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3.1</w:t>
        </w:r>
      </w:hyperlink>
      <w:commentRangeEnd w:id="66"/>
      <w:r w:rsidR="00825B44">
        <w:rPr>
          <w:rStyle w:val="ad"/>
        </w:rPr>
        <w:commentReference w:id="66"/>
      </w:r>
      <w:r w:rsidRPr="007941C6">
        <w:rPr>
          <w:rFonts w:cs="Arial"/>
          <w:sz w:val="24"/>
          <w:szCs w:val="24"/>
        </w:rPr>
        <w:t>).</w:t>
      </w:r>
    </w:p>
    <w:p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67" w:name="DS_2_3"/>
      <w:bookmarkEnd w:id="67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2.3: </w:t>
      </w:r>
      <w:r w:rsidR="00DF03A4" w:rsidRPr="007941C6">
        <w:rPr>
          <w:rFonts w:cs="Arial"/>
          <w:sz w:val="24"/>
          <w:szCs w:val="24"/>
        </w:rPr>
        <w:t xml:space="preserve">If more than three command line parameters are passed to the application, it should ignore any parameter except listed in </w:t>
      </w:r>
      <w:commentRangeStart w:id="68"/>
      <w:r w:rsidR="001F166C">
        <w:fldChar w:fldCharType="begin"/>
      </w:r>
      <w:r w:rsidR="00E631C7">
        <w:instrText>HYPERLINK \l "DS_2_1"</w:instrText>
      </w:r>
      <w:r w:rsidR="001F166C">
        <w:fldChar w:fldCharType="separate"/>
      </w:r>
      <w:r w:rsidR="005D52DE" w:rsidRPr="007941C6">
        <w:rPr>
          <w:rStyle w:val="a5"/>
          <w:rFonts w:cs="Arial"/>
          <w:sz w:val="24"/>
          <w:szCs w:val="24"/>
        </w:rPr>
        <w:t>DS-</w:t>
      </w:r>
      <w:r w:rsidRPr="007941C6">
        <w:rPr>
          <w:rStyle w:val="a5"/>
          <w:rFonts w:cs="Arial"/>
          <w:sz w:val="24"/>
          <w:szCs w:val="24"/>
        </w:rPr>
        <w:t>2.1</w:t>
      </w:r>
      <w:r w:rsidR="001F166C">
        <w:fldChar w:fldCharType="end"/>
      </w:r>
      <w:r w:rsidRPr="007941C6">
        <w:rPr>
          <w:rFonts w:cs="Arial"/>
          <w:sz w:val="24"/>
          <w:szCs w:val="24"/>
        </w:rPr>
        <w:t>.</w:t>
      </w:r>
      <w:commentRangeEnd w:id="68"/>
      <w:r w:rsidR="00825B44">
        <w:rPr>
          <w:rStyle w:val="ad"/>
        </w:rPr>
        <w:commentReference w:id="68"/>
      </w:r>
    </w:p>
    <w:p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69" w:name="DS_2_4"/>
      <w:bookmarkEnd w:id="69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2.4: </w:t>
      </w:r>
      <w:r w:rsidR="00DF03A4" w:rsidRPr="007941C6">
        <w:rPr>
          <w:rFonts w:cs="Arial"/>
          <w:sz w:val="24"/>
          <w:szCs w:val="24"/>
        </w:rPr>
        <w:t xml:space="preserve">If the value of any command line parameter is incorrect, the application should shut down displaying standard usage-message </w:t>
      </w:r>
      <w:r w:rsidRPr="007941C6">
        <w:rPr>
          <w:rFonts w:cs="Arial"/>
          <w:sz w:val="24"/>
          <w:szCs w:val="24"/>
        </w:rPr>
        <w:t>(</w:t>
      </w:r>
      <w:r w:rsidR="00DF03A4" w:rsidRPr="007941C6">
        <w:rPr>
          <w:rFonts w:cs="Arial"/>
          <w:sz w:val="24"/>
          <w:szCs w:val="24"/>
        </w:rPr>
        <w:t xml:space="preserve">see </w:t>
      </w:r>
      <w:hyperlink w:anchor="DS_3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3.1</w:t>
        </w:r>
      </w:hyperlink>
      <w:r w:rsidRPr="007941C6">
        <w:rPr>
          <w:rFonts w:cs="Arial"/>
          <w:sz w:val="24"/>
          <w:szCs w:val="24"/>
        </w:rPr>
        <w:t>)</w:t>
      </w:r>
      <w:r w:rsidR="00DF03A4" w:rsidRPr="007941C6">
        <w:rPr>
          <w:rFonts w:cs="Arial"/>
          <w:sz w:val="24"/>
          <w:szCs w:val="24"/>
        </w:rPr>
        <w:t xml:space="preserve"> and incorrect parameter name, value, and proper error message </w:t>
      </w:r>
      <w:r w:rsidRPr="007941C6">
        <w:rPr>
          <w:rFonts w:cs="Arial"/>
          <w:sz w:val="24"/>
          <w:szCs w:val="24"/>
        </w:rPr>
        <w:t>(</w:t>
      </w:r>
      <w:r w:rsidR="00DF03A4" w:rsidRPr="007941C6">
        <w:rPr>
          <w:rFonts w:cs="Arial"/>
          <w:sz w:val="24"/>
          <w:szCs w:val="24"/>
        </w:rPr>
        <w:t>see</w:t>
      </w:r>
      <w:r w:rsidRPr="007941C6">
        <w:rPr>
          <w:rFonts w:cs="Arial"/>
          <w:sz w:val="24"/>
          <w:szCs w:val="24"/>
        </w:rPr>
        <w:t xml:space="preserve"> </w:t>
      </w:r>
      <w:hyperlink w:anchor="DS_3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3.2</w:t>
        </w:r>
      </w:hyperlink>
      <w:r w:rsidRPr="007941C6">
        <w:rPr>
          <w:rFonts w:cs="Arial"/>
          <w:sz w:val="24"/>
          <w:szCs w:val="24"/>
        </w:rPr>
        <w:t>)</w:t>
      </w:r>
      <w:r w:rsidR="00DF03A4" w:rsidRPr="007941C6">
        <w:rPr>
          <w:rFonts w:cs="Arial"/>
          <w:sz w:val="24"/>
          <w:szCs w:val="24"/>
        </w:rPr>
        <w:t>.</w:t>
      </w:r>
    </w:p>
    <w:p w:rsidR="002946DF" w:rsidRPr="007941C6" w:rsidRDefault="002946DF" w:rsidP="002946DF">
      <w:pPr>
        <w:pStyle w:val="ABOVECODELINE"/>
      </w:pPr>
      <w:r w:rsidRPr="007941C6">
        <w:tab/>
      </w:r>
    </w:p>
    <w:p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70" w:name="DS_3"/>
      <w:bookmarkEnd w:id="70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 xml:space="preserve">3: </w:t>
      </w:r>
      <w:r w:rsidR="00DF03A4" w:rsidRPr="007941C6">
        <w:rPr>
          <w:rFonts w:cs="Arial"/>
          <w:b/>
          <w:sz w:val="24"/>
          <w:szCs w:val="24"/>
        </w:rPr>
        <w:t>Messages</w:t>
      </w:r>
    </w:p>
    <w:p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71" w:name="DS_3_1"/>
      <w:bookmarkEnd w:id="71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3.1: </w:t>
      </w:r>
      <w:r w:rsidR="00DF03A4" w:rsidRPr="007941C6">
        <w:rPr>
          <w:rFonts w:cs="Arial"/>
          <w:sz w:val="24"/>
          <w:szCs w:val="24"/>
        </w:rPr>
        <w:t>Usage message</w:t>
      </w:r>
      <w:r w:rsidRPr="007941C6">
        <w:rPr>
          <w:rFonts w:cs="Arial"/>
          <w:sz w:val="24"/>
          <w:szCs w:val="24"/>
        </w:rPr>
        <w:t>: “USAGE converter.</w:t>
      </w:r>
      <w:r w:rsidR="00DF03A4" w:rsidRPr="007941C6">
        <w:rPr>
          <w:rFonts w:cs="Arial"/>
          <w:sz w:val="24"/>
          <w:szCs w:val="24"/>
        </w:rPr>
        <w:t>phar</w:t>
      </w:r>
      <w:r w:rsidRPr="007941C6">
        <w:rPr>
          <w:rFonts w:cs="Arial"/>
          <w:sz w:val="24"/>
          <w:szCs w:val="24"/>
        </w:rPr>
        <w:t xml:space="preserve"> SOURCE_DIR DESTINATION_DIR LOG_FILE_NAME”.</w:t>
      </w:r>
    </w:p>
    <w:p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72" w:name="DS_3_2"/>
      <w:bookmarkEnd w:id="72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>3.2</w:t>
      </w:r>
      <w:commentRangeStart w:id="73"/>
      <w:r w:rsidRPr="007941C6">
        <w:rPr>
          <w:rFonts w:cs="Arial"/>
          <w:sz w:val="24"/>
          <w:szCs w:val="24"/>
        </w:rPr>
        <w:t xml:space="preserve">: </w:t>
      </w:r>
      <w:commentRangeStart w:id="74"/>
      <w:r w:rsidR="00DF03A4" w:rsidRPr="007941C6">
        <w:rPr>
          <w:rFonts w:cs="Arial"/>
          <w:sz w:val="24"/>
          <w:szCs w:val="24"/>
        </w:rPr>
        <w:t>Error messages</w:t>
      </w:r>
      <w:r w:rsidRPr="007941C6">
        <w:rPr>
          <w:rFonts w:cs="Arial"/>
          <w:sz w:val="24"/>
          <w:szCs w:val="24"/>
        </w:rPr>
        <w:t>:</w:t>
      </w:r>
    </w:p>
    <w:p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Directory not exists or inaccessible.</w:t>
      </w:r>
    </w:p>
    <w:p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Destination dir may not reside within source dir tree</w:t>
      </w:r>
      <w:commentRangeEnd w:id="74"/>
      <w:r w:rsidR="00A764DE">
        <w:rPr>
          <w:rStyle w:val="ad"/>
          <w:rFonts w:eastAsia="Times New Roman" w:cs="Times New Roman"/>
          <w:lang w:val="en-US" w:eastAsia="en-US" w:bidi="he-IL"/>
        </w:rPr>
        <w:commentReference w:id="74"/>
      </w:r>
      <w:r w:rsidRPr="007941C6">
        <w:rPr>
          <w:lang w:val="en-US"/>
        </w:rPr>
        <w:t>.</w:t>
      </w:r>
    </w:p>
    <w:p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Wrong file name or inaccessible path.</w:t>
      </w:r>
    </w:p>
    <w:commentRangeEnd w:id="73"/>
    <w:p w:rsidR="002946DF" w:rsidRPr="007941C6" w:rsidRDefault="00C365BC" w:rsidP="002946DF">
      <w:pPr>
        <w:pStyle w:val="ABOVECODELINE"/>
      </w:pPr>
      <w:r>
        <w:rPr>
          <w:rStyle w:val="ad"/>
          <w:rFonts w:cs="Times New Roman"/>
          <w:lang w:bidi="he-IL"/>
        </w:rPr>
        <w:commentReference w:id="73"/>
      </w:r>
      <w:r w:rsidR="002946DF" w:rsidRPr="007941C6">
        <w:tab/>
      </w:r>
    </w:p>
    <w:p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75" w:name="DS_4"/>
      <w:bookmarkEnd w:id="75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 xml:space="preserve">4: </w:t>
      </w:r>
      <w:r w:rsidR="00DF03A4" w:rsidRPr="007941C6">
        <w:rPr>
          <w:rFonts w:cs="Arial"/>
          <w:b/>
          <w:sz w:val="24"/>
          <w:szCs w:val="24"/>
        </w:rPr>
        <w:t>log</w:t>
      </w:r>
    </w:p>
    <w:p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lastRenderedPageBreak/>
        <w:tab/>
      </w:r>
      <w:bookmarkStart w:id="76" w:name="DS_4_1"/>
      <w:bookmarkEnd w:id="76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4.1: </w:t>
      </w:r>
      <w:r w:rsidR="00DF03A4" w:rsidRPr="007941C6">
        <w:rPr>
          <w:rFonts w:cs="Arial"/>
          <w:sz w:val="24"/>
          <w:szCs w:val="24"/>
        </w:rPr>
        <w:t>The log format is the same for the console and the log file:</w:t>
      </w:r>
      <w:r w:rsidRPr="007941C6">
        <w:rPr>
          <w:rFonts w:cs="Arial"/>
          <w:sz w:val="24"/>
          <w:szCs w:val="24"/>
        </w:rPr>
        <w:t xml:space="preserve"> YYYY-MM-DD HH:II:SS </w:t>
      </w:r>
      <w:r w:rsidR="00DF03A4" w:rsidRPr="007941C6">
        <w:rPr>
          <w:rFonts w:cs="Arial"/>
          <w:sz w:val="24"/>
          <w:szCs w:val="24"/>
        </w:rPr>
        <w:t>operation_name</w:t>
      </w:r>
      <w:r w:rsidRPr="007941C6">
        <w:rPr>
          <w:rFonts w:cs="Arial"/>
          <w:sz w:val="24"/>
          <w:szCs w:val="24"/>
        </w:rPr>
        <w:t xml:space="preserve"> </w:t>
      </w:r>
      <w:r w:rsidR="00DF03A4" w:rsidRPr="007941C6">
        <w:rPr>
          <w:rFonts w:cs="Arial"/>
          <w:sz w:val="24"/>
          <w:szCs w:val="24"/>
        </w:rPr>
        <w:t>operation_parameters</w:t>
      </w:r>
      <w:r w:rsidRPr="007941C6">
        <w:rPr>
          <w:rFonts w:cs="Arial"/>
          <w:sz w:val="24"/>
          <w:szCs w:val="24"/>
        </w:rPr>
        <w:t xml:space="preserve"> </w:t>
      </w:r>
      <w:r w:rsidR="00DF03A4" w:rsidRPr="007941C6">
        <w:rPr>
          <w:rFonts w:cs="Arial"/>
          <w:sz w:val="24"/>
          <w:szCs w:val="24"/>
        </w:rPr>
        <w:t>operation_result</w:t>
      </w:r>
      <w:r w:rsidRPr="007941C6">
        <w:rPr>
          <w:rFonts w:cs="Arial"/>
          <w:sz w:val="24"/>
          <w:szCs w:val="24"/>
        </w:rPr>
        <w:t>.</w:t>
      </w:r>
    </w:p>
    <w:p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77" w:name="DS_4_2"/>
      <w:bookmarkEnd w:id="77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4.2: </w:t>
      </w:r>
      <w:r w:rsidR="00DF03A4" w:rsidRPr="007941C6">
        <w:rPr>
          <w:rFonts w:cs="Arial"/>
          <w:sz w:val="24"/>
          <w:szCs w:val="24"/>
        </w:rPr>
        <w:t xml:space="preserve">If the log-file is missing, a new empty one should be </w:t>
      </w:r>
      <w:commentRangeStart w:id="78"/>
      <w:r w:rsidR="00DF03A4" w:rsidRPr="007941C6">
        <w:rPr>
          <w:rFonts w:cs="Arial"/>
          <w:sz w:val="24"/>
          <w:szCs w:val="24"/>
        </w:rPr>
        <w:t>created</w:t>
      </w:r>
      <w:commentRangeEnd w:id="78"/>
      <w:r w:rsidR="0009189D">
        <w:rPr>
          <w:rStyle w:val="ad"/>
        </w:rPr>
        <w:commentReference w:id="78"/>
      </w:r>
    </w:p>
    <w:p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79" w:name="DS_4_3"/>
      <w:bookmarkEnd w:id="79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4.3: </w:t>
      </w:r>
      <w:r w:rsidR="00DF03A4" w:rsidRPr="007941C6">
        <w:rPr>
          <w:rFonts w:cs="Arial"/>
          <w:sz w:val="24"/>
          <w:szCs w:val="24"/>
        </w:rPr>
        <w:t>If the log file exists, the application should append new records to its tail.</w:t>
      </w:r>
    </w:p>
    <w:p w:rsidR="002946DF" w:rsidRPr="007941C6" w:rsidRDefault="002946DF" w:rsidP="002946DF">
      <w:pPr>
        <w:pStyle w:val="ABOVECODELINE"/>
      </w:pPr>
    </w:p>
    <w:p w:rsidR="002946DF" w:rsidRPr="007941C6" w:rsidRDefault="002946DF" w:rsidP="002946DF">
      <w:pPr>
        <w:spacing w:before="0"/>
        <w:jc w:val="both"/>
        <w:rPr>
          <w:rFonts w:cs="Arial"/>
          <w:b/>
          <w:sz w:val="24"/>
          <w:szCs w:val="24"/>
        </w:rPr>
      </w:pPr>
      <w:r w:rsidRPr="007941C6">
        <w:rPr>
          <w:rFonts w:cs="Arial"/>
          <w:b/>
          <w:sz w:val="24"/>
          <w:szCs w:val="24"/>
        </w:rPr>
        <w:tab/>
      </w:r>
      <w:bookmarkStart w:id="80" w:name="DS_5"/>
      <w:bookmarkEnd w:id="80"/>
      <w:r w:rsidR="005D52DE" w:rsidRPr="007941C6">
        <w:rPr>
          <w:rFonts w:cs="Arial"/>
          <w:b/>
          <w:sz w:val="24"/>
          <w:szCs w:val="24"/>
        </w:rPr>
        <w:t>DS-</w:t>
      </w:r>
      <w:r w:rsidRPr="007941C6">
        <w:rPr>
          <w:rFonts w:cs="Arial"/>
          <w:b/>
          <w:sz w:val="24"/>
          <w:szCs w:val="24"/>
        </w:rPr>
        <w:t xml:space="preserve">5: </w:t>
      </w:r>
      <w:r w:rsidR="00DF03A4" w:rsidRPr="007941C6">
        <w:rPr>
          <w:rFonts w:cs="Arial"/>
          <w:b/>
          <w:sz w:val="24"/>
          <w:szCs w:val="24"/>
        </w:rPr>
        <w:t>File format and size</w:t>
      </w:r>
    </w:p>
    <w:p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81" w:name="DS_5_1"/>
      <w:bookmarkEnd w:id="81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5.1: </w:t>
      </w:r>
      <w:r w:rsidR="00DF03A4" w:rsidRPr="007941C6">
        <w:rPr>
          <w:rFonts w:cs="Arial"/>
          <w:sz w:val="24"/>
          <w:szCs w:val="24"/>
        </w:rPr>
        <w:t>The application should process input files in Russian and English languages with the following encodings:</w:t>
      </w:r>
      <w:r w:rsidRPr="007941C6">
        <w:rPr>
          <w:rFonts w:cs="Arial"/>
          <w:sz w:val="24"/>
          <w:szCs w:val="24"/>
        </w:rPr>
        <w:t xml:space="preserve"> </w:t>
      </w:r>
      <w:commentRangeStart w:id="82"/>
      <w:commentRangeStart w:id="83"/>
      <w:r w:rsidRPr="007941C6">
        <w:rPr>
          <w:rFonts w:cs="Arial"/>
          <w:sz w:val="24"/>
          <w:szCs w:val="24"/>
        </w:rPr>
        <w:t xml:space="preserve">WIN1251, CP866, </w:t>
      </w:r>
      <w:r w:rsidR="00FD3555" w:rsidRPr="007941C6">
        <w:rPr>
          <w:rFonts w:cs="Arial"/>
          <w:sz w:val="24"/>
          <w:szCs w:val="24"/>
        </w:rPr>
        <w:t>and KOI8R</w:t>
      </w:r>
      <w:commentRangeEnd w:id="83"/>
      <w:r w:rsidR="001A7BBF">
        <w:rPr>
          <w:rStyle w:val="ad"/>
        </w:rPr>
        <w:commentReference w:id="83"/>
      </w:r>
      <w:r w:rsidRPr="007941C6">
        <w:rPr>
          <w:rFonts w:cs="Arial"/>
          <w:sz w:val="24"/>
          <w:szCs w:val="24"/>
        </w:rPr>
        <w:t>.</w:t>
      </w:r>
      <w:commentRangeEnd w:id="82"/>
      <w:r w:rsidR="0009189D">
        <w:rPr>
          <w:rStyle w:val="ad"/>
        </w:rPr>
        <w:commentReference w:id="82"/>
      </w:r>
    </w:p>
    <w:p w:rsidR="002946DF" w:rsidRPr="007941C6" w:rsidRDefault="00DF03A4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commentRangeStart w:id="84"/>
      <w:r w:rsidRPr="007941C6">
        <w:rPr>
          <w:rFonts w:cs="Arial"/>
          <w:sz w:val="24"/>
          <w:szCs w:val="24"/>
        </w:rPr>
        <w:t xml:space="preserve">Supported file formats </w:t>
      </w:r>
      <w:commentRangeEnd w:id="84"/>
      <w:r w:rsidR="00C17196">
        <w:rPr>
          <w:rStyle w:val="ad"/>
        </w:rPr>
        <w:commentReference w:id="84"/>
      </w:r>
      <w:r w:rsidRPr="007941C6">
        <w:rPr>
          <w:rFonts w:cs="Arial"/>
          <w:sz w:val="24"/>
          <w:szCs w:val="24"/>
        </w:rPr>
        <w:t>(defined by extension) are:</w:t>
      </w:r>
    </w:p>
    <w:p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Plain Text (TXT).</w:t>
      </w:r>
    </w:p>
    <w:p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Hyper Text Markup Language Document (HTML).</w:t>
      </w:r>
    </w:p>
    <w:p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Mark Down Document (MD).</w:t>
      </w:r>
    </w:p>
    <w:p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85" w:name="DS_5_2"/>
      <w:bookmarkEnd w:id="85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5.2: </w:t>
      </w:r>
      <w:r w:rsidR="00DF03A4" w:rsidRPr="007941C6">
        <w:rPr>
          <w:rFonts w:cs="Arial"/>
          <w:sz w:val="24"/>
          <w:szCs w:val="24"/>
        </w:rPr>
        <w:t>The application should process files up to</w:t>
      </w:r>
      <w:r w:rsidRPr="007941C6">
        <w:rPr>
          <w:rFonts w:cs="Arial"/>
          <w:sz w:val="24"/>
          <w:szCs w:val="24"/>
        </w:rPr>
        <w:t xml:space="preserve"> 50 </w:t>
      </w:r>
      <w:r w:rsidR="00DF03A4" w:rsidRPr="007941C6">
        <w:rPr>
          <w:rFonts w:cs="Arial"/>
          <w:sz w:val="24"/>
          <w:szCs w:val="24"/>
        </w:rPr>
        <w:t>MB</w:t>
      </w:r>
      <w:r w:rsidRPr="007941C6">
        <w:rPr>
          <w:rFonts w:cs="Arial"/>
          <w:sz w:val="24"/>
          <w:szCs w:val="24"/>
        </w:rPr>
        <w:t xml:space="preserve"> (</w:t>
      </w:r>
      <w:r w:rsidR="00DF03A4" w:rsidRPr="007941C6">
        <w:rPr>
          <w:rFonts w:cs="Arial"/>
          <w:sz w:val="24"/>
          <w:szCs w:val="24"/>
        </w:rPr>
        <w:t>inclusive</w:t>
      </w:r>
      <w:r w:rsidRPr="007941C6">
        <w:rPr>
          <w:rFonts w:cs="Arial"/>
          <w:sz w:val="24"/>
          <w:szCs w:val="24"/>
        </w:rPr>
        <w:t>),</w:t>
      </w:r>
      <w:r w:rsidR="00DF03A4" w:rsidRPr="007941C6">
        <w:rPr>
          <w:rFonts w:cs="Arial"/>
          <w:sz w:val="24"/>
          <w:szCs w:val="24"/>
        </w:rPr>
        <w:t xml:space="preserve"> the application should</w:t>
      </w:r>
      <w:r w:rsidRPr="007941C6">
        <w:rPr>
          <w:rFonts w:cs="Arial"/>
          <w:sz w:val="24"/>
          <w:szCs w:val="24"/>
        </w:rPr>
        <w:t xml:space="preserve"> </w:t>
      </w:r>
      <w:r w:rsidR="00DF03A4" w:rsidRPr="007941C6">
        <w:rPr>
          <w:rFonts w:cs="Arial"/>
          <w:sz w:val="24"/>
          <w:szCs w:val="24"/>
        </w:rPr>
        <w:t xml:space="preserve">ignore any file with the size larger than </w:t>
      </w:r>
      <w:r w:rsidRPr="007941C6">
        <w:rPr>
          <w:rFonts w:cs="Arial"/>
          <w:sz w:val="24"/>
          <w:szCs w:val="24"/>
        </w:rPr>
        <w:t xml:space="preserve">50 </w:t>
      </w:r>
      <w:r w:rsidR="00DF03A4" w:rsidRPr="007941C6">
        <w:rPr>
          <w:rFonts w:cs="Arial"/>
          <w:sz w:val="24"/>
          <w:szCs w:val="24"/>
        </w:rPr>
        <w:t>MB</w:t>
      </w:r>
      <w:r w:rsidRPr="007941C6">
        <w:rPr>
          <w:rFonts w:cs="Arial"/>
          <w:sz w:val="24"/>
          <w:szCs w:val="24"/>
        </w:rPr>
        <w:t>.</w:t>
      </w:r>
    </w:p>
    <w:p w:rsidR="00926486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86" w:name="DS_5_3"/>
      <w:bookmarkEnd w:id="86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5.3: </w:t>
      </w:r>
      <w:r w:rsidR="00DF03A4" w:rsidRPr="007941C6">
        <w:rPr>
          <w:rFonts w:cs="Arial"/>
          <w:sz w:val="24"/>
          <w:szCs w:val="24"/>
        </w:rPr>
        <w:t xml:space="preserve">If a file with </w:t>
      </w:r>
      <w:r w:rsidR="00C9219F" w:rsidRPr="007941C6">
        <w:rPr>
          <w:rFonts w:cs="Arial"/>
          <w:sz w:val="24"/>
          <w:szCs w:val="24"/>
        </w:rPr>
        <w:t>supported format (see</w:t>
      </w:r>
      <w:r w:rsidRPr="007941C6">
        <w:rPr>
          <w:rFonts w:cs="Arial"/>
          <w:sz w:val="24"/>
          <w:szCs w:val="24"/>
        </w:rPr>
        <w:t xml:space="preserve"> </w:t>
      </w:r>
      <w:hyperlink w:anchor="DS_5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5.1</w:t>
        </w:r>
      </w:hyperlink>
      <w:r w:rsidR="00C9219F" w:rsidRPr="007941C6">
        <w:rPr>
          <w:rFonts w:cs="Arial"/>
          <w:sz w:val="24"/>
          <w:szCs w:val="24"/>
        </w:rPr>
        <w:t xml:space="preserve">) contains </w:t>
      </w:r>
      <w:commentRangeStart w:id="87"/>
      <w:r w:rsidR="00C9219F" w:rsidRPr="007941C6">
        <w:rPr>
          <w:rFonts w:cs="Arial"/>
          <w:sz w:val="24"/>
          <w:szCs w:val="24"/>
        </w:rPr>
        <w:t>format-incompatible data</w:t>
      </w:r>
      <w:commentRangeEnd w:id="87"/>
      <w:r w:rsidR="00BC29CB">
        <w:rPr>
          <w:rStyle w:val="ad"/>
        </w:rPr>
        <w:commentReference w:id="87"/>
      </w:r>
      <w:r w:rsidR="00C9219F" w:rsidRPr="007941C6">
        <w:rPr>
          <w:rFonts w:cs="Arial"/>
          <w:sz w:val="24"/>
          <w:szCs w:val="24"/>
        </w:rPr>
        <w:t xml:space="preserve">, such data may be </w:t>
      </w:r>
      <w:commentRangeStart w:id="88"/>
      <w:r w:rsidR="00C9219F" w:rsidRPr="007941C6">
        <w:rPr>
          <w:rFonts w:cs="Arial"/>
          <w:sz w:val="24"/>
          <w:szCs w:val="24"/>
        </w:rPr>
        <w:t>damaged</w:t>
      </w:r>
      <w:commentRangeEnd w:id="88"/>
      <w:r w:rsidR="0009189D">
        <w:rPr>
          <w:rStyle w:val="ad"/>
        </w:rPr>
        <w:commentReference w:id="88"/>
      </w:r>
      <w:r w:rsidR="00C9219F" w:rsidRPr="007941C6">
        <w:rPr>
          <w:rFonts w:cs="Arial"/>
          <w:sz w:val="24"/>
          <w:szCs w:val="24"/>
        </w:rPr>
        <w:t xml:space="preserve"> during file processing, and this situation should be treated as correct application work.</w:t>
      </w:r>
    </w:p>
    <w:p w:rsidR="00926486" w:rsidRPr="007941C6" w:rsidRDefault="00926486" w:rsidP="00926486"/>
    <w:p w:rsidR="0099520B" w:rsidRPr="007941C6" w:rsidRDefault="0099520B">
      <w:bookmarkStart w:id="89" w:name="_GoBack"/>
      <w:bookmarkEnd w:id="89"/>
    </w:p>
    <w:sectPr w:rsidR="0099520B" w:rsidRPr="007941C6" w:rsidSect="009264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850" w:bottom="1134" w:left="1701" w:header="426" w:footer="324" w:gutter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Автор" w:initials="A">
    <w:p w:rsidR="00243AAE" w:rsidRDefault="00243AAE">
      <w:pPr>
        <w:pStyle w:val="ae"/>
      </w:pPr>
      <w:r>
        <w:rPr>
          <w:rStyle w:val="ad"/>
        </w:rPr>
        <w:annotationRef/>
      </w:r>
      <w:r>
        <w:t xml:space="preserve">This is </w:t>
      </w:r>
      <w:r w:rsidR="008137CB">
        <w:t xml:space="preserve">a </w:t>
      </w:r>
      <w:r>
        <w:t xml:space="preserve">very good goal!! Maybe a little bit </w:t>
      </w:r>
      <w:r w:rsidR="008137CB">
        <w:t>general (</w:t>
      </w:r>
      <w:r w:rsidR="005A2BDC">
        <w:t>defect of unambiguousness).</w:t>
      </w:r>
    </w:p>
  </w:comment>
  <w:comment w:id="4" w:author="Автор" w:initials="A">
    <w:p w:rsidR="00ED1C0D" w:rsidRDefault="00ED1C0D">
      <w:pPr>
        <w:pStyle w:val="ae"/>
      </w:pPr>
      <w:r>
        <w:rPr>
          <w:rStyle w:val="ad"/>
        </w:rPr>
        <w:annotationRef/>
      </w:r>
      <w:r w:rsidR="008137CB">
        <w:t xml:space="preserve">Defect of </w:t>
      </w:r>
      <w:proofErr w:type="spellStart"/>
      <w:r w:rsidR="00B9351A" w:rsidRPr="00B9351A">
        <w:t>obligatoriness</w:t>
      </w:r>
      <w:proofErr w:type="spellEnd"/>
      <w:r w:rsidR="008137CB">
        <w:t xml:space="preserve">. </w:t>
      </w:r>
      <w:r w:rsidR="00243AAE">
        <w:t>It is hard to check as it is very subject</w:t>
      </w:r>
      <w:r w:rsidR="00190D73">
        <w:t>ive/</w:t>
      </w:r>
      <w:proofErr w:type="gramStart"/>
      <w:r w:rsidR="00190D73">
        <w:t>individual .</w:t>
      </w:r>
      <w:proofErr w:type="gramEnd"/>
      <w:r w:rsidR="00190D73">
        <w:t xml:space="preserve"> How </w:t>
      </w:r>
      <w:proofErr w:type="gramStart"/>
      <w:r w:rsidR="00243AAE">
        <w:t xml:space="preserve">important </w:t>
      </w:r>
      <w:r w:rsidR="00190D73">
        <w:t xml:space="preserve"> is</w:t>
      </w:r>
      <w:proofErr w:type="gramEnd"/>
      <w:r w:rsidR="00190D73">
        <w:t xml:space="preserve"> it to be counted and checked?</w:t>
      </w:r>
    </w:p>
  </w:comment>
  <w:comment w:id="10" w:author="Автор" w:initials="A">
    <w:p w:rsidR="00B9351A" w:rsidRDefault="00B9351A">
      <w:pPr>
        <w:pStyle w:val="ae"/>
      </w:pPr>
      <w:r>
        <w:rPr>
          <w:rStyle w:val="ad"/>
        </w:rPr>
        <w:annotationRef/>
      </w:r>
      <w:r>
        <w:t>Cross-platform</w:t>
      </w:r>
      <w:r w:rsidR="00564FAF">
        <w:t>?</w:t>
      </w:r>
    </w:p>
  </w:comment>
  <w:comment w:id="12" w:author="Автор" w:initials="A">
    <w:p w:rsidR="00E92EE6" w:rsidRDefault="00E92EE6">
      <w:pPr>
        <w:pStyle w:val="ae"/>
      </w:pPr>
      <w:r>
        <w:rPr>
          <w:rStyle w:val="ad"/>
        </w:rPr>
        <w:annotationRef/>
      </w:r>
      <w:r w:rsidRPr="00E92EE6">
        <w:t>Scheme</w:t>
      </w:r>
      <w:r>
        <w:t>?</w:t>
      </w:r>
    </w:p>
  </w:comment>
  <w:comment w:id="16" w:author="Автор" w:initials="A">
    <w:p w:rsidR="00C874D8" w:rsidRDefault="00C874D8">
      <w:pPr>
        <w:pStyle w:val="ae"/>
      </w:pPr>
      <w:r>
        <w:rPr>
          <w:rStyle w:val="ad"/>
        </w:rPr>
        <w:annotationRef/>
      </w:r>
      <w:r>
        <w:t xml:space="preserve">May be </w:t>
      </w:r>
      <w:r w:rsidR="007E0EAE">
        <w:t>“</w:t>
      </w:r>
      <w:r>
        <w:t>exit</w:t>
      </w:r>
      <w:r w:rsidR="007E0EAE">
        <w:t>”</w:t>
      </w:r>
      <w:r w:rsidR="005A2BDC">
        <w:t xml:space="preserve"> instead of “shutdown”</w:t>
      </w:r>
      <w:r w:rsidR="007E0EAE">
        <w:t>?</w:t>
      </w:r>
    </w:p>
  </w:comment>
  <w:comment w:id="20" w:author="Автор" w:initials="A">
    <w:p w:rsidR="007E0EAE" w:rsidRDefault="00A41646">
      <w:pPr>
        <w:pStyle w:val="ae"/>
      </w:pPr>
      <w:r>
        <w:rPr>
          <w:rStyle w:val="ad"/>
        </w:rPr>
        <w:annotationRef/>
      </w:r>
      <w:r w:rsidR="005A2BDC">
        <w:t xml:space="preserve">It is not </w:t>
      </w:r>
      <w:r>
        <w:t>User requirements?</w:t>
      </w:r>
      <w:r w:rsidR="007E0EAE">
        <w:t xml:space="preserve"> </w:t>
      </w:r>
    </w:p>
    <w:p w:rsidR="007E0EAE" w:rsidRDefault="007E0EAE">
      <w:pPr>
        <w:pStyle w:val="ae"/>
      </w:pPr>
    </w:p>
    <w:p w:rsidR="00A41646" w:rsidRPr="007E0EAE" w:rsidRDefault="007E0EAE">
      <w:pPr>
        <w:pStyle w:val="ae"/>
      </w:pPr>
      <w:r>
        <w:t xml:space="preserve">And it is </w:t>
      </w:r>
      <w:proofErr w:type="gramStart"/>
      <w:r w:rsidRPr="007E0EAE">
        <w:t xml:space="preserve">certain </w:t>
      </w:r>
      <w:r>
        <w:t xml:space="preserve"> not</w:t>
      </w:r>
      <w:proofErr w:type="gramEnd"/>
      <w:r>
        <w:t xml:space="preserve"> a part of “UR-2 : Configuration of the application”.</w:t>
      </w:r>
    </w:p>
  </w:comment>
  <w:comment w:id="21" w:author="Автор" w:initials="A">
    <w:p w:rsidR="001A7BBF" w:rsidRDefault="001A7BBF">
      <w:pPr>
        <w:pStyle w:val="ae"/>
      </w:pPr>
      <w:r>
        <w:rPr>
          <w:rStyle w:val="ad"/>
        </w:rPr>
        <w:annotationRef/>
      </w:r>
      <w:r>
        <w:t>UTF-8</w:t>
      </w:r>
    </w:p>
  </w:comment>
  <w:comment w:id="24" w:author="Автор" w:initials="A">
    <w:p w:rsidR="00894312" w:rsidRDefault="00894312">
      <w:pPr>
        <w:pStyle w:val="ae"/>
      </w:pPr>
      <w:r>
        <w:rPr>
          <w:rStyle w:val="ad"/>
        </w:rPr>
        <w:annotationRef/>
      </w:r>
      <w:r>
        <w:t xml:space="preserve"> In DS-2.1. </w:t>
      </w:r>
      <w:proofErr w:type="gramStart"/>
      <w:r>
        <w:t>is</w:t>
      </w:r>
      <w:proofErr w:type="gramEnd"/>
      <w:r>
        <w:t xml:space="preserve"> about  </w:t>
      </w:r>
      <w:r w:rsidR="00D213EC">
        <w:rPr>
          <w:rFonts w:cs="Arial"/>
          <w:color w:val="000000" w:themeColor="text1"/>
          <w:sz w:val="24"/>
          <w:szCs w:val="24"/>
        </w:rPr>
        <w:t xml:space="preserve">[LOG_FILE_NAME] as </w:t>
      </w:r>
      <w:r w:rsidR="00206632">
        <w:rPr>
          <w:rFonts w:cs="Arial"/>
          <w:color w:val="000000" w:themeColor="text1"/>
          <w:sz w:val="24"/>
          <w:szCs w:val="24"/>
        </w:rPr>
        <w:t xml:space="preserve">a </w:t>
      </w:r>
      <w:r w:rsidR="00D213EC">
        <w:rPr>
          <w:rFonts w:cs="Arial"/>
          <w:color w:val="000000" w:themeColor="text1"/>
          <w:sz w:val="24"/>
          <w:szCs w:val="24"/>
        </w:rPr>
        <w:t>parameter = log file.</w:t>
      </w:r>
      <w:r w:rsidR="001A7BBF">
        <w:rPr>
          <w:rFonts w:cs="Arial"/>
          <w:color w:val="000000" w:themeColor="text1"/>
          <w:sz w:val="24"/>
          <w:szCs w:val="24"/>
        </w:rPr>
        <w:t xml:space="preserve"> </w:t>
      </w:r>
      <w:r w:rsidR="001A7BBF">
        <w:t>Defect of consistency.</w:t>
      </w:r>
    </w:p>
  </w:comment>
  <w:comment w:id="26" w:author="Автор" w:initials="A">
    <w:p w:rsidR="007E0EAE" w:rsidRDefault="007E0EAE">
      <w:pPr>
        <w:pStyle w:val="ae"/>
      </w:pPr>
      <w:r>
        <w:rPr>
          <w:rStyle w:val="ad"/>
        </w:rPr>
        <w:annotationRef/>
      </w:r>
      <w:r>
        <w:t xml:space="preserve"> </w:t>
      </w:r>
      <w:r w:rsidR="00894312">
        <w:t xml:space="preserve">Defect of consistency.” </w:t>
      </w:r>
      <w:r w:rsidR="00894312" w:rsidRPr="007941C6">
        <w:rPr>
          <w:rFonts w:cs="Arial"/>
          <w:color w:val="000000" w:themeColor="text1"/>
          <w:sz w:val="24"/>
          <w:szCs w:val="24"/>
        </w:rPr>
        <w:t xml:space="preserve">presence/absence is described in </w:t>
      </w:r>
      <w:r w:rsidR="00894312" w:rsidRPr="00894312">
        <w:rPr>
          <w:rFonts w:cs="Arial"/>
          <w:b/>
          <w:sz w:val="24"/>
          <w:szCs w:val="24"/>
        </w:rPr>
        <w:t>DS-</w:t>
      </w:r>
      <w:proofErr w:type="gramStart"/>
      <w:r w:rsidR="00894312" w:rsidRPr="00894312">
        <w:rPr>
          <w:rFonts w:cs="Arial"/>
          <w:b/>
          <w:sz w:val="24"/>
          <w:szCs w:val="24"/>
        </w:rPr>
        <w:t>4.3</w:t>
      </w:r>
      <w:r w:rsidR="00894312">
        <w:rPr>
          <w:rFonts w:cs="Arial"/>
          <w:sz w:val="24"/>
          <w:szCs w:val="24"/>
        </w:rPr>
        <w:t xml:space="preserve"> </w:t>
      </w:r>
      <w:r w:rsidR="00894312" w:rsidRPr="007941C6">
        <w:rPr>
          <w:rFonts w:cs="Arial"/>
          <w:color w:val="000000" w:themeColor="text1"/>
          <w:sz w:val="24"/>
          <w:szCs w:val="24"/>
        </w:rPr>
        <w:t xml:space="preserve"> and</w:t>
      </w:r>
      <w:proofErr w:type="gramEnd"/>
      <w:r w:rsidR="00894312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894312" w:rsidRPr="00894312">
        <w:rPr>
          <w:rFonts w:cs="Arial"/>
          <w:b/>
          <w:sz w:val="24"/>
          <w:szCs w:val="24"/>
        </w:rPr>
        <w:t>DS-4.2</w:t>
      </w:r>
      <w:r w:rsidR="00894312" w:rsidRPr="00894312">
        <w:rPr>
          <w:rStyle w:val="ad"/>
          <w:b/>
        </w:rPr>
        <w:annotationRef/>
      </w:r>
      <w:r w:rsidR="00894312" w:rsidRPr="007941C6">
        <w:rPr>
          <w:rFonts w:cs="Arial"/>
          <w:color w:val="000000" w:themeColor="text1"/>
          <w:sz w:val="24"/>
          <w:szCs w:val="24"/>
        </w:rPr>
        <w:t xml:space="preserve"> accordingly.</w:t>
      </w:r>
      <w:r w:rsidR="00894312">
        <w:rPr>
          <w:rFonts w:cs="Arial"/>
          <w:color w:val="000000" w:themeColor="text1"/>
          <w:sz w:val="24"/>
          <w:szCs w:val="24"/>
        </w:rPr>
        <w:t>”</w:t>
      </w:r>
    </w:p>
  </w:comment>
  <w:comment w:id="28" w:author="Автор" w:initials="A">
    <w:p w:rsidR="00C21345" w:rsidRDefault="00C21345">
      <w:pPr>
        <w:pStyle w:val="ae"/>
      </w:pPr>
      <w:r>
        <w:rPr>
          <w:rStyle w:val="ad"/>
        </w:rPr>
        <w:annotationRef/>
      </w:r>
      <w:r>
        <w:t xml:space="preserve">Administrator </w:t>
      </w:r>
      <w:proofErr w:type="gramStart"/>
      <w:r>
        <w:t>or  User</w:t>
      </w:r>
      <w:proofErr w:type="gramEnd"/>
      <w:r>
        <w:t>?</w:t>
      </w:r>
    </w:p>
  </w:comment>
  <w:comment w:id="29" w:author="Автор" w:initials="A">
    <w:p w:rsidR="00722508" w:rsidRDefault="00722508" w:rsidP="00722508">
      <w:pPr>
        <w:pStyle w:val="ae"/>
      </w:pPr>
      <w:r>
        <w:rPr>
          <w:rStyle w:val="ad"/>
        </w:rPr>
        <w:annotationRef/>
      </w:r>
      <w:r>
        <w:t>Configure and start the application can be combined.</w:t>
      </w:r>
    </w:p>
    <w:p w:rsidR="00722508" w:rsidRDefault="00722508" w:rsidP="00722508">
      <w:pPr>
        <w:pStyle w:val="ae"/>
      </w:pPr>
    </w:p>
    <w:p w:rsidR="00722508" w:rsidRDefault="00722508">
      <w:pPr>
        <w:pStyle w:val="ae"/>
      </w:pPr>
    </w:p>
  </w:comment>
  <w:comment w:id="30" w:author="Автор" w:initials="A">
    <w:p w:rsidR="00722508" w:rsidRDefault="00722508">
      <w:pPr>
        <w:pStyle w:val="ae"/>
      </w:pPr>
      <w:r>
        <w:rPr>
          <w:rStyle w:val="ad"/>
        </w:rPr>
        <w:annotationRef/>
      </w:r>
      <w:r>
        <w:t xml:space="preserve"> There is no on the </w:t>
      </w:r>
      <w:proofErr w:type="gramStart"/>
      <w:r>
        <w:t>scheme :</w:t>
      </w:r>
      <w:proofErr w:type="gramEnd"/>
      <w:r>
        <w:t xml:space="preserve"> “Procedure</w:t>
      </w:r>
      <w:r w:rsidR="00C21345">
        <w:t>’</w:t>
      </w:r>
    </w:p>
  </w:comment>
  <w:comment w:id="33" w:author="Автор" w:initials="A">
    <w:p w:rsidR="00B22B90" w:rsidRPr="00B22B90" w:rsidRDefault="00B22B90" w:rsidP="00B22B90">
      <w:pPr>
        <w:pStyle w:val="1"/>
        <w:numPr>
          <w:ilvl w:val="0"/>
          <w:numId w:val="1"/>
        </w:numPr>
        <w:rPr>
          <w:rFonts w:ascii="Arial" w:eastAsia="Times New Roman" w:hAnsi="Arial" w:cs="Times New Roman"/>
          <w:color w:val="auto"/>
          <w:sz w:val="20"/>
          <w:szCs w:val="20"/>
        </w:rPr>
      </w:pPr>
      <w:r>
        <w:rPr>
          <w:rStyle w:val="ad"/>
        </w:rPr>
        <w:annotationRef/>
      </w:r>
      <w:r w:rsidRPr="00B22B90">
        <w:rPr>
          <w:rFonts w:ascii="Arial" w:eastAsia="Times New Roman" w:hAnsi="Arial" w:cs="Times New Roman"/>
          <w:color w:val="auto"/>
          <w:sz w:val="20"/>
          <w:szCs w:val="20"/>
        </w:rPr>
        <w:t xml:space="preserve">Is it business rules? </w:t>
      </w:r>
      <w:r>
        <w:rPr>
          <w:rFonts w:ascii="Arial" w:eastAsia="Times New Roman" w:hAnsi="Arial" w:cs="Times New Roman"/>
          <w:color w:val="auto"/>
          <w:sz w:val="20"/>
          <w:szCs w:val="20"/>
        </w:rPr>
        <w:t xml:space="preserve">                            </w:t>
      </w:r>
      <w:r w:rsidRPr="00B22B90">
        <w:rPr>
          <w:rFonts w:ascii="Arial" w:eastAsia="Times New Roman" w:hAnsi="Arial" w:cs="Times New Roman"/>
          <w:color w:val="auto"/>
          <w:sz w:val="20"/>
          <w:szCs w:val="20"/>
        </w:rPr>
        <w:t>May be we</w:t>
      </w:r>
      <w:r>
        <w:rPr>
          <w:rFonts w:ascii="Arial" w:eastAsia="Times New Roman" w:hAnsi="Arial" w:cs="Times New Roman"/>
          <w:color w:val="auto"/>
          <w:sz w:val="20"/>
          <w:szCs w:val="20"/>
        </w:rPr>
        <w:t xml:space="preserve"> </w:t>
      </w:r>
      <w:r w:rsidRPr="00B22B90">
        <w:rPr>
          <w:rFonts w:ascii="Arial" w:eastAsia="Times New Roman" w:hAnsi="Arial" w:cs="Times New Roman"/>
          <w:color w:val="auto"/>
          <w:sz w:val="20"/>
          <w:szCs w:val="20"/>
        </w:rPr>
        <w:t xml:space="preserve">should add them to </w:t>
      </w:r>
      <w:proofErr w:type="gramStart"/>
      <w:r w:rsidRPr="00B22B90">
        <w:rPr>
          <w:rFonts w:ascii="Arial" w:eastAsia="Times New Roman" w:hAnsi="Arial" w:cs="Times New Roman"/>
          <w:color w:val="auto"/>
          <w:sz w:val="20"/>
          <w:szCs w:val="20"/>
        </w:rPr>
        <w:t>Detailed</w:t>
      </w:r>
      <w:proofErr w:type="gramEnd"/>
      <w:r w:rsidRPr="00B22B90">
        <w:rPr>
          <w:rFonts w:ascii="Arial" w:eastAsia="Times New Roman" w:hAnsi="Arial" w:cs="Times New Roman"/>
          <w:color w:val="auto"/>
          <w:sz w:val="20"/>
          <w:szCs w:val="20"/>
        </w:rPr>
        <w:t xml:space="preserve"> specifications</w:t>
      </w:r>
      <w:r>
        <w:rPr>
          <w:rFonts w:ascii="Arial" w:eastAsia="Times New Roman" w:hAnsi="Arial" w:cs="Times New Roman"/>
          <w:color w:val="auto"/>
          <w:sz w:val="20"/>
          <w:szCs w:val="20"/>
        </w:rPr>
        <w:t>?</w:t>
      </w:r>
    </w:p>
    <w:p w:rsidR="00B22B90" w:rsidRDefault="00B22B90">
      <w:pPr>
        <w:pStyle w:val="ae"/>
      </w:pPr>
    </w:p>
  </w:comment>
  <w:comment w:id="34" w:author="Автор" w:initials="A">
    <w:p w:rsidR="001B5CEC" w:rsidRPr="00C21345" w:rsidRDefault="001B5CEC">
      <w:pPr>
        <w:pStyle w:val="ae"/>
        <w:rPr>
          <w:b/>
        </w:rPr>
      </w:pPr>
      <w:r>
        <w:rPr>
          <w:rStyle w:val="ad"/>
        </w:rPr>
        <w:annotationRef/>
      </w:r>
      <w:r>
        <w:t xml:space="preserve"> </w:t>
      </w:r>
      <w:r w:rsidRPr="00C21345">
        <w:rPr>
          <w:b/>
        </w:rPr>
        <w:t xml:space="preserve">Should the app </w:t>
      </w:r>
      <w:proofErr w:type="gramStart"/>
      <w:r w:rsidRPr="00C21345">
        <w:rPr>
          <w:b/>
        </w:rPr>
        <w:t>convert  files</w:t>
      </w:r>
      <w:proofErr w:type="gramEnd"/>
      <w:r w:rsidRPr="00C21345">
        <w:rPr>
          <w:b/>
        </w:rPr>
        <w:t xml:space="preserve"> only from the source directory/folder or also from  its subdirectories?</w:t>
      </w:r>
    </w:p>
  </w:comment>
  <w:comment w:id="36" w:author="Автор" w:initials="A">
    <w:p w:rsidR="00E95BDE" w:rsidRDefault="00E95BDE">
      <w:pPr>
        <w:pStyle w:val="ae"/>
      </w:pPr>
      <w:r>
        <w:rPr>
          <w:rStyle w:val="ad"/>
        </w:rPr>
        <w:annotationRef/>
      </w:r>
      <w:r>
        <w:t>DS -2.4?</w:t>
      </w:r>
    </w:p>
  </w:comment>
  <w:comment w:id="38" w:author="Автор" w:initials="A">
    <w:p w:rsidR="00B22B90" w:rsidRDefault="00B22B90" w:rsidP="00B22B90">
      <w:pPr>
        <w:pStyle w:val="ae"/>
      </w:pPr>
      <w:r>
        <w:rPr>
          <w:rStyle w:val="ad"/>
        </w:rPr>
        <w:annotationRef/>
      </w:r>
      <w:r>
        <w:t>May the source directory be inside the destination directory or its subdirectories?</w:t>
      </w:r>
    </w:p>
    <w:p w:rsidR="00B22B90" w:rsidRDefault="00B22B90">
      <w:pPr>
        <w:pStyle w:val="ae"/>
      </w:pPr>
    </w:p>
  </w:comment>
  <w:comment w:id="39" w:author="Автор" w:initials="A">
    <w:p w:rsidR="00B22B90" w:rsidRDefault="00B22B90">
      <w:pPr>
        <w:pStyle w:val="ae"/>
      </w:pPr>
      <w:r>
        <w:rPr>
          <w:rStyle w:val="ad"/>
        </w:rPr>
        <w:annotationRef/>
      </w:r>
      <w:r>
        <w:t>DS -2.4?</w:t>
      </w:r>
    </w:p>
  </w:comment>
  <w:comment w:id="48" w:author="Автор" w:initials="A">
    <w:p w:rsidR="000D3373" w:rsidRPr="00C21345" w:rsidRDefault="000D3373">
      <w:pPr>
        <w:pStyle w:val="ae"/>
        <w:rPr>
          <w:b/>
        </w:rPr>
      </w:pPr>
      <w:r>
        <w:rPr>
          <w:rStyle w:val="ad"/>
        </w:rPr>
        <w:annotationRef/>
      </w:r>
      <w:proofErr w:type="gramStart"/>
      <w:r w:rsidRPr="00C21345">
        <w:rPr>
          <w:b/>
        </w:rPr>
        <w:t>What  the</w:t>
      </w:r>
      <w:proofErr w:type="gramEnd"/>
      <w:r w:rsidRPr="00C21345">
        <w:rPr>
          <w:b/>
        </w:rPr>
        <w:t xml:space="preserve"> app should do when we have  unsupported </w:t>
      </w:r>
      <w:r w:rsidR="005A08A1" w:rsidRPr="00C21345">
        <w:rPr>
          <w:b/>
        </w:rPr>
        <w:t xml:space="preserve"> file </w:t>
      </w:r>
      <w:r w:rsidRPr="00C21345">
        <w:rPr>
          <w:b/>
        </w:rPr>
        <w:t>format??</w:t>
      </w:r>
    </w:p>
  </w:comment>
  <w:comment w:id="47" w:author="Автор" w:initials="A">
    <w:p w:rsidR="008C29F2" w:rsidRPr="008C29F2" w:rsidRDefault="008C29F2">
      <w:pPr>
        <w:pStyle w:val="ae"/>
      </w:pPr>
      <w:r>
        <w:rPr>
          <w:rStyle w:val="ad"/>
        </w:rPr>
        <w:annotationRef/>
      </w:r>
      <w:r>
        <w:rPr>
          <w:rFonts w:cs="Arial"/>
          <w:sz w:val="24"/>
          <w:szCs w:val="24"/>
        </w:rPr>
        <w:t>Defect of consistency.</w:t>
      </w:r>
      <w:r w:rsidRPr="008C29F2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DS -5.3. </w:t>
      </w:r>
      <w:proofErr w:type="gramStart"/>
      <w:r>
        <w:rPr>
          <w:rFonts w:cs="Arial"/>
          <w:sz w:val="24"/>
          <w:szCs w:val="24"/>
        </w:rPr>
        <w:t>is</w:t>
      </w:r>
      <w:proofErr w:type="gramEnd"/>
      <w:r>
        <w:rPr>
          <w:rFonts w:cs="Arial"/>
          <w:sz w:val="24"/>
          <w:szCs w:val="24"/>
        </w:rPr>
        <w:t xml:space="preserve"> about supported  format  files.</w:t>
      </w:r>
    </w:p>
  </w:comment>
  <w:comment w:id="54" w:author="Автор" w:initials="A">
    <w:p w:rsidR="003C50F9" w:rsidRPr="003C50F9" w:rsidRDefault="003C50F9">
      <w:pPr>
        <w:pStyle w:val="ae"/>
        <w:rPr>
          <w:b/>
        </w:rPr>
      </w:pPr>
      <w:r>
        <w:rPr>
          <w:rStyle w:val="ad"/>
        </w:rPr>
        <w:annotationRef/>
      </w:r>
      <w:r w:rsidR="00C6795D">
        <w:rPr>
          <w:rFonts w:cs="Arial"/>
          <w:sz w:val="24"/>
          <w:szCs w:val="24"/>
        </w:rPr>
        <w:t xml:space="preserve">Defect of consistency. </w:t>
      </w:r>
      <w:r w:rsidR="000C333D">
        <w:t xml:space="preserve">Defect of </w:t>
      </w:r>
      <w:proofErr w:type="spellStart"/>
      <w:r w:rsidR="000C333D" w:rsidRPr="00B9351A">
        <w:t>obligatoriness</w:t>
      </w:r>
      <w:proofErr w:type="spellEnd"/>
      <w:r w:rsidR="000C333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(</w:t>
      </w:r>
      <w:r w:rsidRPr="003C50F9">
        <w:rPr>
          <w:rFonts w:cs="Arial"/>
          <w:b/>
          <w:sz w:val="24"/>
          <w:szCs w:val="24"/>
        </w:rPr>
        <w:t xml:space="preserve">see </w:t>
      </w:r>
      <w:hyperlink w:anchor="DS_1_1" w:history="1">
        <w:r w:rsidRPr="003C50F9">
          <w:rPr>
            <w:rStyle w:val="a5"/>
            <w:rFonts w:cs="Arial"/>
            <w:b/>
            <w:sz w:val="24"/>
            <w:szCs w:val="24"/>
          </w:rPr>
          <w:t>DS-1.1</w:t>
        </w:r>
      </w:hyperlink>
      <w:r>
        <w:rPr>
          <w:b/>
        </w:rPr>
        <w:t xml:space="preserve"> a</w:t>
      </w:r>
      <w:r w:rsidRPr="003C50F9">
        <w:rPr>
          <w:b/>
        </w:rPr>
        <w:t>nd DS-1.2.</w:t>
      </w:r>
      <w:r>
        <w:rPr>
          <w:b/>
        </w:rPr>
        <w:t>)</w:t>
      </w:r>
      <w:r w:rsidR="00C6795D">
        <w:rPr>
          <w:b/>
        </w:rPr>
        <w:t xml:space="preserve">  </w:t>
      </w:r>
      <w:r w:rsidR="00C6795D" w:rsidRPr="007941C6">
        <w:rPr>
          <w:rFonts w:cs="Arial"/>
          <w:sz w:val="24"/>
          <w:szCs w:val="24"/>
        </w:rPr>
        <w:t xml:space="preserve">The </w:t>
      </w:r>
      <w:proofErr w:type="spellStart"/>
      <w:r w:rsidR="00C6795D" w:rsidRPr="007941C6">
        <w:rPr>
          <w:rFonts w:cs="Arial"/>
          <w:sz w:val="24"/>
          <w:szCs w:val="24"/>
        </w:rPr>
        <w:t>mbstring</w:t>
      </w:r>
      <w:proofErr w:type="spellEnd"/>
      <w:r w:rsidR="00C6795D" w:rsidRPr="007941C6">
        <w:rPr>
          <w:rFonts w:cs="Arial"/>
          <w:sz w:val="24"/>
          <w:szCs w:val="24"/>
        </w:rPr>
        <w:t xml:space="preserve"> extension</w:t>
      </w:r>
      <w:r w:rsidR="00E92EE6">
        <w:rPr>
          <w:rFonts w:cs="Arial"/>
          <w:sz w:val="24"/>
          <w:szCs w:val="24"/>
        </w:rPr>
        <w:t xml:space="preserve"> is also obligatory.</w:t>
      </w:r>
    </w:p>
  </w:comment>
  <w:comment w:id="57" w:author="Автор" w:initials="A">
    <w:p w:rsidR="005A2BDC" w:rsidRDefault="005A2BDC">
      <w:pPr>
        <w:pStyle w:val="ae"/>
      </w:pPr>
      <w:r>
        <w:rPr>
          <w:rStyle w:val="ad"/>
        </w:rPr>
        <w:annotationRef/>
      </w:r>
      <w:r>
        <w:t>UTF-8?</w:t>
      </w:r>
    </w:p>
  </w:comment>
  <w:comment w:id="56" w:author="Автор" w:initials="A">
    <w:p w:rsidR="00C21345" w:rsidRDefault="00C21345">
      <w:pPr>
        <w:pStyle w:val="ae"/>
      </w:pPr>
      <w:r>
        <w:rPr>
          <w:rStyle w:val="ad"/>
        </w:rPr>
        <w:annotationRef/>
      </w:r>
      <w:r>
        <w:rPr>
          <w:rFonts w:cs="Arial"/>
          <w:color w:val="000000" w:themeColor="text1"/>
          <w:sz w:val="24"/>
          <w:szCs w:val="24"/>
        </w:rPr>
        <w:t xml:space="preserve">Cross link to </w:t>
      </w:r>
      <w:r w:rsidRPr="007941C6">
        <w:rPr>
          <w:rFonts w:cs="Arial"/>
          <w:color w:val="000000" w:themeColor="text1"/>
          <w:sz w:val="24"/>
          <w:szCs w:val="24"/>
        </w:rPr>
        <w:t>UR-2.2</w:t>
      </w:r>
    </w:p>
  </w:comment>
  <w:comment w:id="66" w:author="Автор" w:initials="A">
    <w:p w:rsidR="00825B44" w:rsidRDefault="00825B44">
      <w:pPr>
        <w:pStyle w:val="ae"/>
      </w:pPr>
      <w:r>
        <w:rPr>
          <w:rStyle w:val="ad"/>
        </w:rPr>
        <w:annotationRef/>
      </w:r>
      <w:r w:rsidR="00C6795D">
        <w:rPr>
          <w:rFonts w:cs="Arial"/>
          <w:sz w:val="24"/>
          <w:szCs w:val="24"/>
        </w:rPr>
        <w:t xml:space="preserve">Defect of </w:t>
      </w:r>
      <w:proofErr w:type="spellStart"/>
      <w:r w:rsidR="00C6795D">
        <w:rPr>
          <w:rFonts w:cs="Arial"/>
          <w:sz w:val="24"/>
          <w:szCs w:val="24"/>
        </w:rPr>
        <w:t>completeness.</w:t>
      </w:r>
      <w:r>
        <w:t>It</w:t>
      </w:r>
      <w:proofErr w:type="spellEnd"/>
      <w:r>
        <w:t xml:space="preserve"> will be more user friendly to specify which of the mandatory command is omitted by the proper error message.</w:t>
      </w:r>
    </w:p>
  </w:comment>
  <w:comment w:id="68" w:author="Автор" w:initials="A">
    <w:p w:rsidR="00825B44" w:rsidRDefault="00825B44">
      <w:pPr>
        <w:pStyle w:val="ae"/>
      </w:pPr>
      <w:r>
        <w:rPr>
          <w:rStyle w:val="ad"/>
        </w:rPr>
        <w:annotationRef/>
      </w:r>
      <w:r w:rsidR="00C6795D">
        <w:rPr>
          <w:rFonts w:cs="Arial"/>
          <w:sz w:val="24"/>
          <w:szCs w:val="24"/>
        </w:rPr>
        <w:t>Defect of completeness.</w:t>
      </w:r>
      <w:r w:rsidR="00C6795D">
        <w:t xml:space="preserve"> </w:t>
      </w:r>
      <w:r>
        <w:t xml:space="preserve">Which of the parameters will be ignored? The last ones? </w:t>
      </w:r>
      <w:proofErr w:type="gramStart"/>
      <w:r>
        <w:t>Will  the</w:t>
      </w:r>
      <w:proofErr w:type="gramEnd"/>
      <w:r>
        <w:t xml:space="preserve"> user receive the message about this?</w:t>
      </w:r>
    </w:p>
  </w:comment>
  <w:comment w:id="74" w:author="Автор" w:initials="A">
    <w:p w:rsidR="00A764DE" w:rsidRDefault="00A764DE">
      <w:pPr>
        <w:pStyle w:val="ae"/>
      </w:pPr>
      <w:r>
        <w:rPr>
          <w:rStyle w:val="ad"/>
        </w:rPr>
        <w:annotationRef/>
      </w:r>
      <w:proofErr w:type="spellStart"/>
      <w:r>
        <w:t>The</w:t>
      </w:r>
      <w:proofErr w:type="spellEnd"/>
      <w:r>
        <w:t xml:space="preserve"> are mistakes</w:t>
      </w:r>
      <w:r w:rsidR="00E95BDE">
        <w:t xml:space="preserve"> (“doesn’t exist’</w:t>
      </w:r>
      <w:proofErr w:type="gramStart"/>
      <w:r w:rsidR="00E95BDE">
        <w:t xml:space="preserve">) </w:t>
      </w:r>
      <w:r>
        <w:t xml:space="preserve"> and</w:t>
      </w:r>
      <w:proofErr w:type="gramEnd"/>
      <w:r>
        <w:t xml:space="preserve"> </w:t>
      </w:r>
      <w:r w:rsidR="00E95BDE">
        <w:t>“</w:t>
      </w:r>
      <w:r>
        <w:t>dir</w:t>
      </w:r>
      <w:r w:rsidR="00E95BDE">
        <w:t>”</w:t>
      </w:r>
      <w:r>
        <w:t xml:space="preserve"> instead of </w:t>
      </w:r>
      <w:r w:rsidR="00E95BDE">
        <w:t>“</w:t>
      </w:r>
      <w:r>
        <w:t>directory</w:t>
      </w:r>
      <w:r w:rsidR="00E95BDE">
        <w:t>”</w:t>
      </w:r>
    </w:p>
  </w:comment>
  <w:comment w:id="73" w:author="Автор" w:initials="A">
    <w:p w:rsidR="00C365BC" w:rsidRDefault="00C365BC">
      <w:pPr>
        <w:pStyle w:val="ae"/>
      </w:pPr>
      <w:r>
        <w:rPr>
          <w:rStyle w:val="ad"/>
        </w:rPr>
        <w:annotationRef/>
      </w:r>
      <w:r w:rsidR="00C6795D">
        <w:rPr>
          <w:rFonts w:cs="Arial"/>
          <w:sz w:val="24"/>
          <w:szCs w:val="24"/>
        </w:rPr>
        <w:t xml:space="preserve">Defect of </w:t>
      </w:r>
      <w:proofErr w:type="gramStart"/>
      <w:r w:rsidR="00C6795D">
        <w:rPr>
          <w:rFonts w:cs="Arial"/>
          <w:sz w:val="24"/>
          <w:szCs w:val="24"/>
        </w:rPr>
        <w:t>consistency</w:t>
      </w:r>
      <w:r w:rsidR="00C6795D">
        <w:t xml:space="preserve"> </w:t>
      </w:r>
      <w:r w:rsidR="00564FAF">
        <w:t>.</w:t>
      </w:r>
      <w:proofErr w:type="gramEnd"/>
      <w:r w:rsidR="00564FAF">
        <w:t xml:space="preserve"> Different</w:t>
      </w:r>
      <w:r>
        <w:t xml:space="preserve"> message for </w:t>
      </w:r>
      <w:r w:rsidR="00564FAF">
        <w:t xml:space="preserve">each </w:t>
      </w:r>
      <w:r>
        <w:t xml:space="preserve">different </w:t>
      </w:r>
      <w:r w:rsidR="00F4180D">
        <w:t>error</w:t>
      </w:r>
      <w:r>
        <w:t>.</w:t>
      </w:r>
      <w:r w:rsidR="00564FAF">
        <w:t xml:space="preserve"> </w:t>
      </w:r>
      <w:r w:rsidR="001A7BBF">
        <w:t>Messages s</w:t>
      </w:r>
      <w:r w:rsidR="00564FAF">
        <w:t>hould be much more specified!</w:t>
      </w:r>
    </w:p>
    <w:p w:rsidR="00C365BC" w:rsidRPr="00C365BC" w:rsidRDefault="00825B44" w:rsidP="00C365BC">
      <w:pPr>
        <w:spacing w:before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DS</w:t>
      </w:r>
      <w:r w:rsidR="00C365BC">
        <w:rPr>
          <w:rFonts w:cs="Arial"/>
          <w:b/>
          <w:sz w:val="24"/>
          <w:szCs w:val="24"/>
        </w:rPr>
        <w:t>-3.2.</w:t>
      </w:r>
      <w:r w:rsidR="00C365BC" w:rsidRPr="00C365BC">
        <w:rPr>
          <w:rFonts w:cs="Arial"/>
          <w:b/>
          <w:sz w:val="24"/>
          <w:szCs w:val="24"/>
        </w:rPr>
        <w:t>Error messages:</w:t>
      </w:r>
    </w:p>
    <w:p w:rsidR="00C365BC" w:rsidRPr="00C365BC" w:rsidRDefault="00825B44" w:rsidP="00C365BC">
      <w:pPr>
        <w:pStyle w:val="LISTunordered"/>
        <w:numPr>
          <w:ilvl w:val="0"/>
          <w:numId w:val="0"/>
        </w:numPr>
        <w:rPr>
          <w:b/>
          <w:lang w:val="en-US"/>
        </w:rPr>
      </w:pPr>
      <w:r>
        <w:rPr>
          <w:b/>
          <w:lang w:val="en-US"/>
        </w:rPr>
        <w:t>DS</w:t>
      </w:r>
      <w:r w:rsidR="00C365BC">
        <w:rPr>
          <w:b/>
          <w:lang w:val="en-US"/>
        </w:rPr>
        <w:t>-3.2.1.</w:t>
      </w:r>
      <w:r w:rsidR="00E95BDE">
        <w:rPr>
          <w:b/>
          <w:lang w:val="en-US"/>
        </w:rPr>
        <w:t>Directory d</w:t>
      </w:r>
      <w:r w:rsidR="00A764DE">
        <w:rPr>
          <w:b/>
          <w:lang w:val="en-US"/>
        </w:rPr>
        <w:t>oesn’t exist</w:t>
      </w:r>
      <w:r w:rsidR="00C365BC" w:rsidRPr="00C365BC">
        <w:rPr>
          <w:b/>
          <w:lang w:val="en-US"/>
        </w:rPr>
        <w:t xml:space="preserve"> or inaccessible.</w:t>
      </w:r>
    </w:p>
    <w:p w:rsidR="00C365BC" w:rsidRPr="00C365BC" w:rsidRDefault="00825B44" w:rsidP="00C365BC">
      <w:pPr>
        <w:pStyle w:val="LISTunordered"/>
        <w:numPr>
          <w:ilvl w:val="0"/>
          <w:numId w:val="0"/>
        </w:numPr>
        <w:rPr>
          <w:b/>
          <w:lang w:val="en-US"/>
        </w:rPr>
      </w:pPr>
      <w:r>
        <w:rPr>
          <w:b/>
          <w:lang w:val="en-US"/>
        </w:rPr>
        <w:t>DS</w:t>
      </w:r>
      <w:r w:rsidR="00C365BC">
        <w:rPr>
          <w:b/>
          <w:lang w:val="en-US"/>
        </w:rPr>
        <w:t>-3.2.2.</w:t>
      </w:r>
      <w:r w:rsidR="00C365BC" w:rsidRPr="00C365BC">
        <w:rPr>
          <w:b/>
          <w:lang w:val="en-US"/>
        </w:rPr>
        <w:t>Destination dir</w:t>
      </w:r>
      <w:r w:rsidR="00A764DE">
        <w:rPr>
          <w:b/>
          <w:lang w:val="en-US"/>
        </w:rPr>
        <w:t>ectory</w:t>
      </w:r>
      <w:r w:rsidR="00C365BC" w:rsidRPr="00C365BC">
        <w:rPr>
          <w:b/>
          <w:lang w:val="en-US"/>
        </w:rPr>
        <w:t xml:space="preserve"> may not reside within source dir</w:t>
      </w:r>
      <w:r w:rsidR="00A764DE">
        <w:rPr>
          <w:b/>
          <w:lang w:val="en-US"/>
        </w:rPr>
        <w:t>ectory</w:t>
      </w:r>
      <w:r w:rsidR="00C365BC" w:rsidRPr="00C365BC">
        <w:rPr>
          <w:b/>
          <w:lang w:val="en-US"/>
        </w:rPr>
        <w:t xml:space="preserve"> tree.</w:t>
      </w:r>
    </w:p>
    <w:p w:rsidR="00C365BC" w:rsidRDefault="00825B44" w:rsidP="00C365BC">
      <w:pPr>
        <w:pStyle w:val="ae"/>
      </w:pPr>
      <w:r>
        <w:rPr>
          <w:b/>
        </w:rPr>
        <w:t>DS</w:t>
      </w:r>
      <w:r w:rsidR="00C365BC">
        <w:rPr>
          <w:b/>
        </w:rPr>
        <w:t>-3.2.3.</w:t>
      </w:r>
      <w:r w:rsidR="00C365BC" w:rsidRPr="00C365BC">
        <w:rPr>
          <w:b/>
        </w:rPr>
        <w:t>Wrong file name or inaccessible path</w:t>
      </w:r>
      <w:r w:rsidR="00564FAF">
        <w:rPr>
          <w:b/>
        </w:rPr>
        <w:t xml:space="preserve"> – Is it about log file?</w:t>
      </w:r>
    </w:p>
  </w:comment>
  <w:comment w:id="78" w:author="Автор" w:initials="A">
    <w:p w:rsidR="0009189D" w:rsidRDefault="0009189D">
      <w:pPr>
        <w:pStyle w:val="ae"/>
      </w:pPr>
      <w:r>
        <w:rPr>
          <w:rStyle w:val="ad"/>
        </w:rPr>
        <w:annotationRef/>
      </w:r>
      <w:r w:rsidR="00401017">
        <w:rPr>
          <w:rFonts w:cs="Arial"/>
          <w:sz w:val="24"/>
          <w:szCs w:val="24"/>
        </w:rPr>
        <w:t>Defect of completeness.</w:t>
      </w:r>
      <w:r w:rsidR="00E95BDE">
        <w:rPr>
          <w:rFonts w:cs="Arial"/>
          <w:sz w:val="24"/>
          <w:szCs w:val="24"/>
        </w:rPr>
        <w:t xml:space="preserve"> </w:t>
      </w:r>
      <w:r>
        <w:t xml:space="preserve">Where the log-file should </w:t>
      </w:r>
      <w:r w:rsidR="009A1B61">
        <w:t xml:space="preserve">be </w:t>
      </w:r>
      <w:r>
        <w:t xml:space="preserve">created?  </w:t>
      </w:r>
      <w:r w:rsidRPr="0009189D">
        <w:rPr>
          <w:b/>
        </w:rPr>
        <w:t>DS-2.1</w:t>
      </w:r>
      <w:r>
        <w:t>?</w:t>
      </w:r>
    </w:p>
  </w:comment>
  <w:comment w:id="83" w:author="Автор" w:initials="A">
    <w:p w:rsidR="001A7BBF" w:rsidRDefault="001A7BBF">
      <w:pPr>
        <w:pStyle w:val="ae"/>
      </w:pPr>
      <w:r>
        <w:rPr>
          <w:rStyle w:val="ad"/>
        </w:rPr>
        <w:annotationRef/>
      </w:r>
      <w:r>
        <w:t>“Windows-1251, CP 866, KOI8-R”</w:t>
      </w:r>
    </w:p>
  </w:comment>
  <w:comment w:id="82" w:author="Автор" w:initials="A">
    <w:p w:rsidR="0009189D" w:rsidRPr="0009189D" w:rsidRDefault="0009189D" w:rsidP="0009189D">
      <w:pPr>
        <w:pStyle w:val="HTML"/>
        <w:shd w:val="clear" w:color="auto" w:fill="F8F9FA"/>
        <w:spacing w:line="451" w:lineRule="atLeast"/>
        <w:rPr>
          <w:rFonts w:ascii="Arial" w:hAnsi="Arial" w:cs="Times New Roman"/>
          <w:lang w:val="en-US" w:eastAsia="en-US" w:bidi="he-IL"/>
        </w:rPr>
      </w:pPr>
      <w:r>
        <w:rPr>
          <w:rStyle w:val="ad"/>
        </w:rPr>
        <w:annotationRef/>
      </w:r>
      <w:r w:rsidR="00401017" w:rsidRPr="00A764DE">
        <w:rPr>
          <w:rFonts w:ascii="Arial" w:hAnsi="Arial" w:cs="Times New Roman"/>
          <w:lang w:val="en-US" w:eastAsia="en-US" w:bidi="he-IL"/>
        </w:rPr>
        <w:t>Defect of unambiguousness</w:t>
      </w:r>
      <w:r w:rsidR="00401017">
        <w:rPr>
          <w:rFonts w:ascii="Arial" w:hAnsi="Arial" w:cs="Times New Roman"/>
          <w:lang w:val="en-US" w:eastAsia="en-US" w:bidi="he-IL"/>
        </w:rPr>
        <w:t xml:space="preserve">. </w:t>
      </w:r>
      <w:r w:rsidRPr="0009189D">
        <w:rPr>
          <w:rFonts w:ascii="Arial" w:hAnsi="Arial" w:cs="Times New Roman"/>
          <w:lang w:val="en-US" w:eastAsia="en-US" w:bidi="he-IL"/>
        </w:rPr>
        <w:t xml:space="preserve">All these encodings are for </w:t>
      </w:r>
      <w:r>
        <w:rPr>
          <w:rFonts w:ascii="Arial" w:hAnsi="Arial" w:cs="Times New Roman"/>
          <w:lang w:val="en-US" w:eastAsia="en-US" w:bidi="he-IL"/>
        </w:rPr>
        <w:t xml:space="preserve">Cyrillic. </w:t>
      </w:r>
      <w:r w:rsidR="005A08A1">
        <w:rPr>
          <w:rFonts w:ascii="Arial" w:hAnsi="Arial" w:cs="Times New Roman"/>
          <w:lang w:val="en-US" w:eastAsia="en-US" w:bidi="he-IL"/>
        </w:rPr>
        <w:t>English language is not supported.</w:t>
      </w:r>
    </w:p>
    <w:p w:rsidR="0009189D" w:rsidRDefault="0009189D">
      <w:pPr>
        <w:pStyle w:val="ae"/>
      </w:pPr>
    </w:p>
  </w:comment>
  <w:comment w:id="84" w:author="Автор" w:initials="A">
    <w:p w:rsidR="00C17196" w:rsidRDefault="00C17196">
      <w:pPr>
        <w:pStyle w:val="ae"/>
      </w:pPr>
      <w:r>
        <w:rPr>
          <w:rStyle w:val="ad"/>
        </w:rPr>
        <w:annotationRef/>
      </w:r>
      <w:r w:rsidR="00C6795D">
        <w:rPr>
          <w:rFonts w:cs="Arial"/>
          <w:sz w:val="24"/>
          <w:szCs w:val="24"/>
        </w:rPr>
        <w:t>Defect of completeness.</w:t>
      </w:r>
      <w:r w:rsidR="00BC29CB">
        <w:rPr>
          <w:rFonts w:cs="Arial"/>
          <w:sz w:val="24"/>
          <w:szCs w:val="24"/>
        </w:rPr>
        <w:t xml:space="preserve"> </w:t>
      </w:r>
      <w:r>
        <w:t>What should the app do if we have unsupported file format</w:t>
      </w:r>
      <w:r w:rsidR="007C7D54">
        <w:t xml:space="preserve"> or unsupported </w:t>
      </w:r>
      <w:proofErr w:type="gramStart"/>
      <w:r w:rsidR="007C7D54">
        <w:t xml:space="preserve">extension </w:t>
      </w:r>
      <w:r>
        <w:t xml:space="preserve"> (</w:t>
      </w:r>
      <w:proofErr w:type="gramEnd"/>
      <w:r>
        <w:t>jpeg for example)?</w:t>
      </w:r>
    </w:p>
  </w:comment>
  <w:comment w:id="87" w:author="Автор" w:initials="A">
    <w:p w:rsidR="00BC29CB" w:rsidRDefault="00BC29CB">
      <w:pPr>
        <w:pStyle w:val="ae"/>
      </w:pPr>
      <w:r>
        <w:rPr>
          <w:rStyle w:val="ad"/>
        </w:rPr>
        <w:annotationRef/>
      </w:r>
      <w:r w:rsidR="001A7BBF">
        <w:t>What means “format-incompatible data”? Is it e</w:t>
      </w:r>
      <w:r>
        <w:t>verything except 3 supported encodings?</w:t>
      </w:r>
    </w:p>
  </w:comment>
  <w:comment w:id="88" w:author="Автор" w:initials="A">
    <w:p w:rsidR="0009189D" w:rsidRDefault="0009189D">
      <w:pPr>
        <w:pStyle w:val="ae"/>
      </w:pPr>
      <w:r>
        <w:rPr>
          <w:rStyle w:val="ad"/>
        </w:rPr>
        <w:annotationRef/>
      </w:r>
      <w:r>
        <w:t xml:space="preserve"> Should we inform the user about the damaged data? </w:t>
      </w:r>
      <w:r w:rsidR="00BC29CB">
        <w:t>In what way?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675" w:rsidRDefault="00B11675" w:rsidP="00926486">
      <w:pPr>
        <w:spacing w:before="0"/>
      </w:pPr>
      <w:r>
        <w:separator/>
      </w:r>
    </w:p>
  </w:endnote>
  <w:endnote w:type="continuationSeparator" w:id="0">
    <w:p w:rsidR="00B11675" w:rsidRDefault="00B11675" w:rsidP="00926486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880" w:rsidRDefault="00D70880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39"/>
      <w:gridCol w:w="4840"/>
    </w:tblGrid>
    <w:tr w:rsidR="00DF03A4" w:rsidTr="0099520B">
      <w:tc>
        <w:tcPr>
          <w:tcW w:w="4839" w:type="dxa"/>
        </w:tcPr>
        <w:p w:rsidR="00DF03A4" w:rsidRDefault="00DF03A4" w:rsidP="0099520B">
          <w:pPr>
            <w:pStyle w:val="a8"/>
          </w:pPr>
          <w:r>
            <w:t>EPAM Training Center: Software Testing Introduction</w:t>
          </w:r>
        </w:p>
      </w:tc>
      <w:tc>
        <w:tcPr>
          <w:tcW w:w="4840" w:type="dxa"/>
        </w:tcPr>
        <w:p w:rsidR="00DF03A4" w:rsidRPr="00384221" w:rsidRDefault="00DF03A4" w:rsidP="0099520B">
          <w:pPr>
            <w:pStyle w:val="a8"/>
            <w:jc w:val="right"/>
            <w:rPr>
              <w:lang w:val="ru-RU"/>
            </w:rPr>
          </w:pPr>
          <w:r>
            <w:t>Most Recent Update</w:t>
          </w:r>
          <w:r w:rsidRPr="00384221">
            <w:rPr>
              <w:lang w:val="ru-RU"/>
            </w:rPr>
            <w:t xml:space="preserve">: </w:t>
          </w:r>
          <w:r w:rsidR="001F166C" w:rsidRPr="00384221">
            <w:rPr>
              <w:lang w:val="ru-RU"/>
            </w:rPr>
            <w:fldChar w:fldCharType="begin"/>
          </w:r>
          <w:r w:rsidRPr="00384221">
            <w:rPr>
              <w:lang w:val="ru-RU"/>
            </w:rPr>
            <w:instrText xml:space="preserve"> DATE  \@ "dd.MM.yyyy H:mm:ss"  \* MERGEFORMAT </w:instrText>
          </w:r>
          <w:r w:rsidR="001F166C" w:rsidRPr="00384221">
            <w:rPr>
              <w:lang w:val="ru-RU"/>
            </w:rPr>
            <w:fldChar w:fldCharType="separate"/>
          </w:r>
          <w:ins w:id="90" w:author="Автор">
            <w:r w:rsidR="00D213EC">
              <w:rPr>
                <w:noProof/>
                <w:lang w:val="ru-RU"/>
              </w:rPr>
              <w:t>08.12.2019 13:20:11</w:t>
            </w:r>
            <w:del w:id="91" w:author="Автор">
              <w:r w:rsidR="00190D73" w:rsidDel="00D213EC">
                <w:rPr>
                  <w:noProof/>
                  <w:lang w:val="ru-RU"/>
                </w:rPr>
                <w:delText>08.12.2019 10:59:12</w:delText>
              </w:r>
              <w:r w:rsidR="008C29F2" w:rsidDel="00D213EC">
                <w:rPr>
                  <w:noProof/>
                  <w:lang w:val="ru-RU"/>
                </w:rPr>
                <w:delText>07.12.2019 17:21:37</w:delText>
              </w:r>
            </w:del>
          </w:ins>
          <w:del w:id="92" w:author="Автор">
            <w:r w:rsidR="00A41646" w:rsidDel="00D213EC">
              <w:rPr>
                <w:noProof/>
                <w:lang w:val="ru-RU"/>
              </w:rPr>
              <w:delText>01.12.2019 21:50:45</w:delText>
            </w:r>
          </w:del>
          <w:r w:rsidR="001F166C" w:rsidRPr="00384221">
            <w:rPr>
              <w:lang w:val="ru-RU"/>
            </w:rPr>
            <w:fldChar w:fldCharType="end"/>
          </w:r>
        </w:p>
      </w:tc>
    </w:tr>
  </w:tbl>
  <w:p w:rsidR="00DF03A4" w:rsidRDefault="00DF03A4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39"/>
      <w:gridCol w:w="4840"/>
    </w:tblGrid>
    <w:tr w:rsidR="00DF03A4" w:rsidTr="0099520B">
      <w:tc>
        <w:tcPr>
          <w:tcW w:w="4839" w:type="dxa"/>
        </w:tcPr>
        <w:p w:rsidR="00DF03A4" w:rsidRDefault="00DF03A4" w:rsidP="0099520B">
          <w:pPr>
            <w:pStyle w:val="a8"/>
          </w:pPr>
          <w:r>
            <w:t>EPAM Training Center: Software Testing Introduction</w:t>
          </w:r>
        </w:p>
      </w:tc>
      <w:tc>
        <w:tcPr>
          <w:tcW w:w="4840" w:type="dxa"/>
        </w:tcPr>
        <w:p w:rsidR="00DF03A4" w:rsidRPr="00384221" w:rsidRDefault="00DF03A4" w:rsidP="0099520B">
          <w:pPr>
            <w:pStyle w:val="a8"/>
            <w:jc w:val="right"/>
            <w:rPr>
              <w:lang w:val="ru-RU"/>
            </w:rPr>
          </w:pPr>
          <w:r>
            <w:t>Most Recent Update</w:t>
          </w:r>
          <w:r w:rsidRPr="00384221">
            <w:rPr>
              <w:lang w:val="ru-RU"/>
            </w:rPr>
            <w:t xml:space="preserve">: </w:t>
          </w:r>
          <w:r w:rsidR="001F166C" w:rsidRPr="00384221">
            <w:rPr>
              <w:lang w:val="ru-RU"/>
            </w:rPr>
            <w:fldChar w:fldCharType="begin"/>
          </w:r>
          <w:r w:rsidRPr="00384221">
            <w:rPr>
              <w:lang w:val="ru-RU"/>
            </w:rPr>
            <w:instrText xml:space="preserve"> DATE  \@ "dd.MM.yyyy H:mm:ss"  \* MERGEFORMAT </w:instrText>
          </w:r>
          <w:r w:rsidR="001F166C" w:rsidRPr="00384221">
            <w:rPr>
              <w:lang w:val="ru-RU"/>
            </w:rPr>
            <w:fldChar w:fldCharType="separate"/>
          </w:r>
          <w:ins w:id="93" w:author="Автор">
            <w:r w:rsidR="00D213EC">
              <w:rPr>
                <w:noProof/>
                <w:lang w:val="ru-RU"/>
              </w:rPr>
              <w:t>08.12.2019 13:20:11</w:t>
            </w:r>
            <w:del w:id="94" w:author="Автор">
              <w:r w:rsidR="00190D73" w:rsidDel="00D213EC">
                <w:rPr>
                  <w:noProof/>
                  <w:lang w:val="ru-RU"/>
                </w:rPr>
                <w:delText>08.12.2019 10:59:12</w:delText>
              </w:r>
              <w:r w:rsidR="008C29F2" w:rsidDel="00D213EC">
                <w:rPr>
                  <w:noProof/>
                  <w:lang w:val="ru-RU"/>
                </w:rPr>
                <w:delText>07.12.2019 17:21:37</w:delText>
              </w:r>
            </w:del>
          </w:ins>
          <w:del w:id="95" w:author="Автор">
            <w:r w:rsidR="00A41646" w:rsidDel="00D213EC">
              <w:rPr>
                <w:noProof/>
                <w:lang w:val="ru-RU"/>
              </w:rPr>
              <w:delText>01.12.2019 21:50:45</w:delText>
            </w:r>
          </w:del>
          <w:r w:rsidR="001F166C" w:rsidRPr="00384221">
            <w:rPr>
              <w:lang w:val="ru-RU"/>
            </w:rPr>
            <w:fldChar w:fldCharType="end"/>
          </w:r>
        </w:p>
      </w:tc>
    </w:tr>
  </w:tbl>
  <w:p w:rsidR="00DF03A4" w:rsidRDefault="00DF03A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675" w:rsidRDefault="00B11675" w:rsidP="00926486">
      <w:pPr>
        <w:spacing w:before="0"/>
      </w:pPr>
      <w:r>
        <w:separator/>
      </w:r>
    </w:p>
  </w:footnote>
  <w:footnote w:type="continuationSeparator" w:id="0">
    <w:p w:rsidR="00B11675" w:rsidRDefault="00B11675" w:rsidP="00926486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880" w:rsidRDefault="00D70880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3A4" w:rsidRPr="0035052E" w:rsidRDefault="00DF03A4" w:rsidP="0035052E">
    <w:pPr>
      <w:pStyle w:val="a6"/>
      <w:jc w:val="right"/>
    </w:pPr>
    <w:r w:rsidRPr="0035052E">
      <w:t>«File Converter» Project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880" w:rsidRDefault="00D70880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6263B"/>
    <w:multiLevelType w:val="hybridMultilevel"/>
    <w:tmpl w:val="A298285C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D4231"/>
    <w:multiLevelType w:val="hybridMultilevel"/>
    <w:tmpl w:val="0FAA513A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62734"/>
    <w:multiLevelType w:val="hybridMultilevel"/>
    <w:tmpl w:val="7A56A57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A519C5"/>
    <w:multiLevelType w:val="hybridMultilevel"/>
    <w:tmpl w:val="07B28D3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A97917"/>
    <w:multiLevelType w:val="hybridMultilevel"/>
    <w:tmpl w:val="559A737A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926486"/>
    <w:rsid w:val="00065BF1"/>
    <w:rsid w:val="0009189D"/>
    <w:rsid w:val="000A0D74"/>
    <w:rsid w:val="000C333D"/>
    <w:rsid w:val="000D3373"/>
    <w:rsid w:val="00190D73"/>
    <w:rsid w:val="001A7BBF"/>
    <w:rsid w:val="001B5CEC"/>
    <w:rsid w:val="001C045C"/>
    <w:rsid w:val="001D01E6"/>
    <w:rsid w:val="001F166C"/>
    <w:rsid w:val="00206632"/>
    <w:rsid w:val="00243AAE"/>
    <w:rsid w:val="00262C21"/>
    <w:rsid w:val="00270825"/>
    <w:rsid w:val="002904D8"/>
    <w:rsid w:val="002946DF"/>
    <w:rsid w:val="00335D2D"/>
    <w:rsid w:val="003471E6"/>
    <w:rsid w:val="0035052E"/>
    <w:rsid w:val="00376BF3"/>
    <w:rsid w:val="00387779"/>
    <w:rsid w:val="003C50F9"/>
    <w:rsid w:val="003F7A94"/>
    <w:rsid w:val="00401017"/>
    <w:rsid w:val="00450946"/>
    <w:rsid w:val="004A269C"/>
    <w:rsid w:val="004F16A6"/>
    <w:rsid w:val="004F1AD7"/>
    <w:rsid w:val="0055202F"/>
    <w:rsid w:val="00564FAF"/>
    <w:rsid w:val="005A08A1"/>
    <w:rsid w:val="005A2BDC"/>
    <w:rsid w:val="005B1177"/>
    <w:rsid w:val="005D52DE"/>
    <w:rsid w:val="00671534"/>
    <w:rsid w:val="006C2F6C"/>
    <w:rsid w:val="006D61A8"/>
    <w:rsid w:val="006F0545"/>
    <w:rsid w:val="007103F8"/>
    <w:rsid w:val="00714539"/>
    <w:rsid w:val="00722508"/>
    <w:rsid w:val="007941C6"/>
    <w:rsid w:val="007A14F4"/>
    <w:rsid w:val="007B1DE4"/>
    <w:rsid w:val="007C7D54"/>
    <w:rsid w:val="007E0EAE"/>
    <w:rsid w:val="008137CB"/>
    <w:rsid w:val="00825B44"/>
    <w:rsid w:val="00846B1E"/>
    <w:rsid w:val="00887A69"/>
    <w:rsid w:val="00894312"/>
    <w:rsid w:val="008C29F2"/>
    <w:rsid w:val="00926486"/>
    <w:rsid w:val="00952197"/>
    <w:rsid w:val="0099520B"/>
    <w:rsid w:val="009A1B61"/>
    <w:rsid w:val="00A41593"/>
    <w:rsid w:val="00A41646"/>
    <w:rsid w:val="00A764DE"/>
    <w:rsid w:val="00AB1B15"/>
    <w:rsid w:val="00AD09A4"/>
    <w:rsid w:val="00AE2D41"/>
    <w:rsid w:val="00B11675"/>
    <w:rsid w:val="00B22B90"/>
    <w:rsid w:val="00B9351A"/>
    <w:rsid w:val="00B96169"/>
    <w:rsid w:val="00BC29CB"/>
    <w:rsid w:val="00C17196"/>
    <w:rsid w:val="00C21345"/>
    <w:rsid w:val="00C365BC"/>
    <w:rsid w:val="00C6795D"/>
    <w:rsid w:val="00C874D8"/>
    <w:rsid w:val="00C9219F"/>
    <w:rsid w:val="00CB6621"/>
    <w:rsid w:val="00CE777C"/>
    <w:rsid w:val="00D213EC"/>
    <w:rsid w:val="00D4461B"/>
    <w:rsid w:val="00D57BD1"/>
    <w:rsid w:val="00D63AAF"/>
    <w:rsid w:val="00D70880"/>
    <w:rsid w:val="00D71CA6"/>
    <w:rsid w:val="00DE6A29"/>
    <w:rsid w:val="00DE7B6A"/>
    <w:rsid w:val="00DF03A4"/>
    <w:rsid w:val="00DF5333"/>
    <w:rsid w:val="00E02E13"/>
    <w:rsid w:val="00E631C7"/>
    <w:rsid w:val="00E92EE6"/>
    <w:rsid w:val="00E95BDE"/>
    <w:rsid w:val="00ED1C0D"/>
    <w:rsid w:val="00F3097E"/>
    <w:rsid w:val="00F34416"/>
    <w:rsid w:val="00F4180D"/>
    <w:rsid w:val="00F77815"/>
    <w:rsid w:val="00FA0006"/>
    <w:rsid w:val="00FC7B01"/>
    <w:rsid w:val="00FD3555"/>
    <w:rsid w:val="00FD7A80"/>
    <w:rsid w:val="00FE67EB"/>
    <w:rsid w:val="00FE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486"/>
    <w:pPr>
      <w:spacing w:before="120" w:after="0" w:line="240" w:lineRule="auto"/>
    </w:pPr>
    <w:rPr>
      <w:rFonts w:ascii="Arial" w:eastAsia="Times New Roman" w:hAnsi="Arial" w:cs="Times New Roman"/>
      <w:sz w:val="18"/>
      <w:szCs w:val="20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926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4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4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he-IL"/>
    </w:rPr>
  </w:style>
  <w:style w:type="character" w:customStyle="1" w:styleId="20">
    <w:name w:val="Заголовок 2 Знак"/>
    <w:basedOn w:val="a0"/>
    <w:link w:val="2"/>
    <w:uiPriority w:val="9"/>
    <w:rsid w:val="009264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he-IL"/>
    </w:rPr>
  </w:style>
  <w:style w:type="paragraph" w:customStyle="1" w:styleId="EPAmName">
    <w:name w:val="EPAmName"/>
    <w:basedOn w:val="a"/>
    <w:next w:val="a"/>
    <w:rsid w:val="00926486"/>
    <w:pPr>
      <w:jc w:val="center"/>
    </w:pPr>
    <w:rPr>
      <w:b/>
    </w:rPr>
  </w:style>
  <w:style w:type="paragraph" w:customStyle="1" w:styleId="EPAmProject">
    <w:name w:val="EPAmProject"/>
    <w:basedOn w:val="a"/>
    <w:next w:val="a"/>
    <w:rsid w:val="00926486"/>
    <w:pPr>
      <w:spacing w:before="0"/>
    </w:pPr>
    <w:rPr>
      <w:b/>
      <w:sz w:val="24"/>
    </w:rPr>
  </w:style>
  <w:style w:type="paragraph" w:customStyle="1" w:styleId="TableText">
    <w:name w:val="Table Text"/>
    <w:basedOn w:val="a"/>
    <w:rsid w:val="00926486"/>
    <w:pPr>
      <w:spacing w:before="0"/>
    </w:pPr>
  </w:style>
  <w:style w:type="table" w:styleId="a3">
    <w:name w:val="Table Grid"/>
    <w:basedOn w:val="a1"/>
    <w:uiPriority w:val="39"/>
    <w:rsid w:val="00926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OVECODELINE">
    <w:name w:val="_ABOVE_CODE_LINE"/>
    <w:basedOn w:val="a"/>
    <w:link w:val="ABOVECODELINEChar"/>
    <w:qFormat/>
    <w:rsid w:val="00926486"/>
    <w:pPr>
      <w:widowControl w:val="0"/>
      <w:spacing w:before="0" w:line="120" w:lineRule="atLeast"/>
      <w:jc w:val="both"/>
    </w:pPr>
    <w:rPr>
      <w:rFonts w:cs="Arial"/>
      <w:sz w:val="12"/>
      <w:szCs w:val="12"/>
      <w:lang w:bidi="ar-SA"/>
    </w:rPr>
  </w:style>
  <w:style w:type="character" w:customStyle="1" w:styleId="ABOVECODELINEChar">
    <w:name w:val="_ABOVE_CODE_LINE Char"/>
    <w:basedOn w:val="a0"/>
    <w:link w:val="ABOVECODELINE"/>
    <w:rsid w:val="00926486"/>
    <w:rPr>
      <w:rFonts w:ascii="Arial" w:eastAsia="Times New Roman" w:hAnsi="Arial" w:cs="Arial"/>
      <w:sz w:val="12"/>
      <w:szCs w:val="12"/>
    </w:rPr>
  </w:style>
  <w:style w:type="paragraph" w:styleId="a4">
    <w:name w:val="List Paragraph"/>
    <w:basedOn w:val="a"/>
    <w:uiPriority w:val="34"/>
    <w:qFormat/>
    <w:rsid w:val="009264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2648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26486"/>
    <w:pPr>
      <w:spacing w:after="100"/>
    </w:pPr>
  </w:style>
  <w:style w:type="paragraph" w:customStyle="1" w:styleId="LISTunordered">
    <w:name w:val="_LIST_unordered"/>
    <w:basedOn w:val="a"/>
    <w:link w:val="LISTunorderedChar"/>
    <w:qFormat/>
    <w:rsid w:val="00926486"/>
    <w:pPr>
      <w:numPr>
        <w:numId w:val="2"/>
      </w:numPr>
      <w:spacing w:before="0"/>
      <w:jc w:val="both"/>
    </w:pPr>
    <w:rPr>
      <w:rFonts w:eastAsiaTheme="minorEastAsia" w:cs="Arial"/>
      <w:sz w:val="24"/>
      <w:szCs w:val="24"/>
      <w:lang w:val="ru-RU" w:eastAsia="ru-RU" w:bidi="ar-SA"/>
    </w:rPr>
  </w:style>
  <w:style w:type="character" w:customStyle="1" w:styleId="LISTunorderedChar">
    <w:name w:val="_LIST_unordered Char"/>
    <w:basedOn w:val="a0"/>
    <w:link w:val="LISTunordered"/>
    <w:rsid w:val="00926486"/>
    <w:rPr>
      <w:rFonts w:ascii="Arial" w:eastAsiaTheme="minorEastAsia" w:hAnsi="Arial" w:cs="Arial"/>
      <w:sz w:val="24"/>
      <w:szCs w:val="24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26486"/>
    <w:pPr>
      <w:spacing w:after="100"/>
      <w:ind w:left="180"/>
    </w:pPr>
  </w:style>
  <w:style w:type="paragraph" w:styleId="a6">
    <w:name w:val="header"/>
    <w:basedOn w:val="a"/>
    <w:link w:val="a7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character" w:customStyle="1" w:styleId="a7">
    <w:name w:val="Верхний колонтитул Знак"/>
    <w:basedOn w:val="a0"/>
    <w:link w:val="a6"/>
    <w:uiPriority w:val="99"/>
    <w:rsid w:val="00926486"/>
    <w:rPr>
      <w:rFonts w:ascii="Arial" w:eastAsia="Times New Roman" w:hAnsi="Arial" w:cs="Times New Roman"/>
      <w:sz w:val="18"/>
      <w:szCs w:val="20"/>
      <w:lang w:bidi="he-IL"/>
    </w:rPr>
  </w:style>
  <w:style w:type="paragraph" w:styleId="a8">
    <w:name w:val="footer"/>
    <w:basedOn w:val="a"/>
    <w:link w:val="a9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character" w:customStyle="1" w:styleId="a9">
    <w:name w:val="Нижний колонтитул Знак"/>
    <w:basedOn w:val="a0"/>
    <w:link w:val="a8"/>
    <w:uiPriority w:val="99"/>
    <w:rsid w:val="00926486"/>
    <w:rPr>
      <w:rFonts w:ascii="Arial" w:eastAsia="Times New Roman" w:hAnsi="Arial" w:cs="Times New Roman"/>
      <w:sz w:val="18"/>
      <w:szCs w:val="20"/>
      <w:lang w:bidi="he-IL"/>
    </w:rPr>
  </w:style>
  <w:style w:type="character" w:styleId="aa">
    <w:name w:val="FollowedHyperlink"/>
    <w:basedOn w:val="a0"/>
    <w:uiPriority w:val="99"/>
    <w:semiHidden/>
    <w:unhideWhenUsed/>
    <w:rsid w:val="00DF5333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6F0545"/>
    <w:pPr>
      <w:spacing w:before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F0545"/>
    <w:rPr>
      <w:rFonts w:ascii="Tahoma" w:eastAsia="Times New Roman" w:hAnsi="Tahoma" w:cs="Tahoma"/>
      <w:sz w:val="16"/>
      <w:szCs w:val="16"/>
      <w:lang w:bidi="he-IL"/>
    </w:rPr>
  </w:style>
  <w:style w:type="character" w:styleId="ad">
    <w:name w:val="annotation reference"/>
    <w:basedOn w:val="a0"/>
    <w:uiPriority w:val="99"/>
    <w:semiHidden/>
    <w:unhideWhenUsed/>
    <w:rsid w:val="00ED1C0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D1C0D"/>
    <w:rPr>
      <w:sz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D1C0D"/>
    <w:rPr>
      <w:rFonts w:ascii="Arial" w:eastAsia="Times New Roman" w:hAnsi="Arial" w:cs="Times New Roman"/>
      <w:sz w:val="20"/>
      <w:szCs w:val="20"/>
      <w:lang w:bidi="he-IL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D1C0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D1C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91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189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8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C4955D-8BC6-49D9-83F1-58DA15050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2019-11-20T11:44:00Z</dcterms:created>
  <dcterms:modified xsi:type="dcterms:W3CDTF">2019-12-08T19:14:00Z</dcterms:modified>
</cp:coreProperties>
</file>